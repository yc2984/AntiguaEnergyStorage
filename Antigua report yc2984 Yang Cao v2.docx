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C3639" w14:textId="77777777" w:rsidR="00813AA1" w:rsidRDefault="00813AA1" w:rsidP="003A172A">
      <w:pPr>
        <w:jc w:val="both"/>
        <w:rPr>
          <w:rFonts w:ascii="Times New Roman" w:hAnsi="Times New Roman" w:cs="Times New Roman"/>
          <w:b/>
          <w:u w:val="single"/>
        </w:rPr>
      </w:pPr>
    </w:p>
    <w:p w14:paraId="3F166329" w14:textId="77777777" w:rsidR="00813AA1" w:rsidRDefault="00813AA1" w:rsidP="00813AA1">
      <w:pPr>
        <w:jc w:val="center"/>
        <w:rPr>
          <w:rFonts w:ascii="Times New Roman" w:hAnsi="Times New Roman" w:cs="Times New Roman"/>
          <w:b/>
          <w:sz w:val="28"/>
        </w:rPr>
      </w:pPr>
    </w:p>
    <w:p w14:paraId="58E6EF70" w14:textId="77777777" w:rsidR="00813AA1" w:rsidRDefault="00813AA1" w:rsidP="00813AA1">
      <w:pPr>
        <w:jc w:val="center"/>
        <w:rPr>
          <w:rFonts w:ascii="Times New Roman" w:hAnsi="Times New Roman" w:cs="Times New Roman"/>
          <w:b/>
          <w:sz w:val="28"/>
        </w:rPr>
      </w:pPr>
    </w:p>
    <w:p w14:paraId="2E7C89D5" w14:textId="77777777" w:rsidR="00813AA1" w:rsidRDefault="00813AA1" w:rsidP="00813AA1">
      <w:pPr>
        <w:jc w:val="center"/>
        <w:rPr>
          <w:rFonts w:ascii="Times New Roman" w:hAnsi="Times New Roman" w:cs="Times New Roman"/>
          <w:b/>
          <w:sz w:val="28"/>
        </w:rPr>
      </w:pPr>
    </w:p>
    <w:p w14:paraId="7AC08AAA" w14:textId="77777777" w:rsidR="00813AA1" w:rsidRDefault="00813AA1" w:rsidP="00813AA1">
      <w:pPr>
        <w:jc w:val="center"/>
        <w:rPr>
          <w:rFonts w:ascii="Times New Roman" w:hAnsi="Times New Roman" w:cs="Times New Roman"/>
          <w:b/>
          <w:sz w:val="28"/>
        </w:rPr>
      </w:pPr>
    </w:p>
    <w:p w14:paraId="43929C4A" w14:textId="77777777" w:rsidR="00813AA1" w:rsidRDefault="00813AA1" w:rsidP="00813AA1">
      <w:pPr>
        <w:jc w:val="center"/>
        <w:rPr>
          <w:rFonts w:ascii="Times New Roman" w:hAnsi="Times New Roman" w:cs="Times New Roman"/>
          <w:b/>
          <w:sz w:val="28"/>
        </w:rPr>
      </w:pPr>
    </w:p>
    <w:p w14:paraId="47DD8FE9" w14:textId="77777777" w:rsidR="00813AA1" w:rsidRDefault="00813AA1" w:rsidP="00813AA1">
      <w:pPr>
        <w:jc w:val="center"/>
        <w:rPr>
          <w:rFonts w:ascii="Times New Roman" w:hAnsi="Times New Roman" w:cs="Times New Roman"/>
          <w:b/>
          <w:sz w:val="28"/>
        </w:rPr>
      </w:pPr>
    </w:p>
    <w:p w14:paraId="19E6BAA2" w14:textId="77777777" w:rsidR="00813AA1" w:rsidRDefault="00813AA1" w:rsidP="00813AA1">
      <w:pPr>
        <w:jc w:val="center"/>
        <w:rPr>
          <w:rFonts w:ascii="Times New Roman" w:hAnsi="Times New Roman" w:cs="Times New Roman"/>
          <w:b/>
          <w:sz w:val="28"/>
        </w:rPr>
      </w:pPr>
    </w:p>
    <w:p w14:paraId="504B2115" w14:textId="2B0F2284" w:rsidR="00813AA1" w:rsidRPr="00813AA1" w:rsidRDefault="00813AA1" w:rsidP="00813AA1">
      <w:pPr>
        <w:jc w:val="center"/>
        <w:rPr>
          <w:rFonts w:ascii="Times New Roman" w:hAnsi="Times New Roman" w:cs="Times New Roman"/>
          <w:b/>
          <w:sz w:val="28"/>
        </w:rPr>
      </w:pPr>
      <w:r w:rsidRPr="00813AA1">
        <w:rPr>
          <w:rFonts w:ascii="Times New Roman" w:hAnsi="Times New Roman" w:cs="Times New Roman"/>
          <w:b/>
          <w:sz w:val="28"/>
        </w:rPr>
        <w:t>Underwater Compressed Air Energy storage in Antigua and Barbuda</w:t>
      </w:r>
    </w:p>
    <w:p w14:paraId="31F2128D" w14:textId="77777777" w:rsidR="00813AA1" w:rsidRDefault="00813AA1">
      <w:pPr>
        <w:rPr>
          <w:rFonts w:ascii="Times New Roman" w:hAnsi="Times New Roman" w:cs="Times New Roman"/>
          <w:b/>
          <w:u w:val="single"/>
        </w:rPr>
      </w:pPr>
    </w:p>
    <w:p w14:paraId="2EBE8763" w14:textId="77777777" w:rsidR="00813AA1" w:rsidRDefault="00813AA1">
      <w:pPr>
        <w:rPr>
          <w:rFonts w:ascii="Times New Roman" w:hAnsi="Times New Roman" w:cs="Times New Roman"/>
          <w:b/>
          <w:u w:val="single"/>
        </w:rPr>
      </w:pPr>
    </w:p>
    <w:p w14:paraId="6A8288A4" w14:textId="77777777" w:rsidR="00813AA1" w:rsidRDefault="00813AA1">
      <w:pPr>
        <w:rPr>
          <w:rFonts w:ascii="Times New Roman" w:hAnsi="Times New Roman" w:cs="Times New Roman"/>
          <w:b/>
          <w:u w:val="single"/>
        </w:rPr>
      </w:pPr>
    </w:p>
    <w:p w14:paraId="7D66546D" w14:textId="77777777" w:rsidR="00813AA1" w:rsidRDefault="00813AA1">
      <w:pPr>
        <w:rPr>
          <w:rFonts w:ascii="Times New Roman" w:hAnsi="Times New Roman" w:cs="Times New Roman"/>
          <w:b/>
          <w:u w:val="single"/>
        </w:rPr>
      </w:pPr>
    </w:p>
    <w:p w14:paraId="59C1DCDF" w14:textId="77777777" w:rsidR="00813AA1" w:rsidRDefault="00813AA1">
      <w:pPr>
        <w:rPr>
          <w:rFonts w:ascii="Times New Roman" w:hAnsi="Times New Roman" w:cs="Times New Roman"/>
          <w:b/>
          <w:u w:val="single"/>
        </w:rPr>
      </w:pPr>
    </w:p>
    <w:p w14:paraId="2CC0D98A" w14:textId="77777777" w:rsidR="00813AA1" w:rsidRDefault="00813AA1">
      <w:pPr>
        <w:rPr>
          <w:rFonts w:ascii="Times New Roman" w:hAnsi="Times New Roman" w:cs="Times New Roman"/>
          <w:b/>
          <w:u w:val="single"/>
        </w:rPr>
      </w:pPr>
    </w:p>
    <w:p w14:paraId="5E5CA479" w14:textId="77777777" w:rsidR="00813AA1" w:rsidRDefault="00813AA1">
      <w:pPr>
        <w:rPr>
          <w:rFonts w:ascii="Times New Roman" w:hAnsi="Times New Roman" w:cs="Times New Roman"/>
          <w:b/>
          <w:u w:val="single"/>
        </w:rPr>
      </w:pPr>
    </w:p>
    <w:p w14:paraId="231EA90D" w14:textId="77777777" w:rsidR="00813AA1" w:rsidRDefault="00813AA1">
      <w:pPr>
        <w:rPr>
          <w:rFonts w:ascii="Times New Roman" w:hAnsi="Times New Roman" w:cs="Times New Roman"/>
          <w:b/>
          <w:u w:val="single"/>
        </w:rPr>
      </w:pPr>
    </w:p>
    <w:p w14:paraId="68C2216D" w14:textId="40B4F64D" w:rsidR="00813AA1" w:rsidRPr="00813AA1" w:rsidRDefault="00813AA1" w:rsidP="00813AA1">
      <w:pPr>
        <w:jc w:val="center"/>
        <w:rPr>
          <w:rFonts w:ascii="Times New Roman" w:hAnsi="Times New Roman" w:cs="Times New Roman"/>
        </w:rPr>
      </w:pPr>
      <w:r>
        <w:rPr>
          <w:rFonts w:ascii="Times New Roman" w:hAnsi="Times New Roman" w:cs="Times New Roman"/>
        </w:rPr>
        <w:t>Yang Cao</w:t>
      </w:r>
    </w:p>
    <w:p w14:paraId="6A480B32" w14:textId="6ED6BCD0" w:rsidR="00813AA1" w:rsidRPr="00813AA1" w:rsidRDefault="00813AA1" w:rsidP="00813AA1">
      <w:pPr>
        <w:jc w:val="center"/>
        <w:rPr>
          <w:rFonts w:ascii="Times New Roman" w:hAnsi="Times New Roman" w:cs="Times New Roman"/>
        </w:rPr>
      </w:pPr>
      <w:r>
        <w:rPr>
          <w:rFonts w:ascii="Times New Roman" w:hAnsi="Times New Roman" w:cs="Times New Roman"/>
        </w:rPr>
        <w:t>19</w:t>
      </w:r>
      <w:r w:rsidRPr="00813AA1">
        <w:rPr>
          <w:rFonts w:ascii="Times New Roman" w:hAnsi="Times New Roman" w:cs="Times New Roman"/>
        </w:rPr>
        <w:t>/5/2014</w:t>
      </w:r>
    </w:p>
    <w:p w14:paraId="68E27532" w14:textId="77777777" w:rsidR="00813AA1" w:rsidRDefault="00813AA1">
      <w:pPr>
        <w:rPr>
          <w:rFonts w:ascii="Times New Roman" w:hAnsi="Times New Roman" w:cs="Times New Roman"/>
          <w:b/>
          <w:u w:val="single"/>
        </w:rPr>
      </w:pPr>
    </w:p>
    <w:p w14:paraId="52B6FEEA" w14:textId="77777777" w:rsidR="00813AA1" w:rsidRDefault="00813AA1">
      <w:pPr>
        <w:rPr>
          <w:rFonts w:ascii="Times New Roman" w:hAnsi="Times New Roman" w:cs="Times New Roman"/>
          <w:b/>
          <w:u w:val="single"/>
        </w:rPr>
      </w:pPr>
    </w:p>
    <w:p w14:paraId="515E4B98" w14:textId="77777777" w:rsidR="00813AA1" w:rsidRDefault="00813AA1">
      <w:pPr>
        <w:rPr>
          <w:rFonts w:ascii="Times New Roman" w:hAnsi="Times New Roman" w:cs="Times New Roman"/>
          <w:b/>
          <w:u w:val="single"/>
        </w:rPr>
      </w:pPr>
    </w:p>
    <w:p w14:paraId="2986F856" w14:textId="77777777" w:rsidR="00813AA1" w:rsidRDefault="00813AA1">
      <w:pPr>
        <w:rPr>
          <w:rFonts w:ascii="Times New Roman" w:hAnsi="Times New Roman" w:cs="Times New Roman"/>
          <w:b/>
          <w:u w:val="single"/>
        </w:rPr>
      </w:pPr>
    </w:p>
    <w:p w14:paraId="7D4339D7" w14:textId="77777777" w:rsidR="00813AA1" w:rsidRDefault="00813AA1">
      <w:pPr>
        <w:rPr>
          <w:rFonts w:ascii="Times New Roman" w:hAnsi="Times New Roman" w:cs="Times New Roman"/>
          <w:b/>
          <w:u w:val="single"/>
        </w:rPr>
      </w:pPr>
    </w:p>
    <w:p w14:paraId="170EDD5A" w14:textId="77777777" w:rsidR="00813AA1" w:rsidRDefault="00813AA1">
      <w:pPr>
        <w:rPr>
          <w:rFonts w:ascii="Times New Roman" w:hAnsi="Times New Roman" w:cs="Times New Roman"/>
          <w:b/>
          <w:u w:val="single"/>
        </w:rPr>
      </w:pPr>
    </w:p>
    <w:p w14:paraId="39F1C738" w14:textId="77777777" w:rsidR="00813AA1" w:rsidRDefault="00813AA1">
      <w:pPr>
        <w:rPr>
          <w:rFonts w:ascii="Times New Roman" w:hAnsi="Times New Roman" w:cs="Times New Roman"/>
          <w:b/>
          <w:u w:val="single"/>
        </w:rPr>
      </w:pPr>
    </w:p>
    <w:p w14:paraId="2087D780" w14:textId="77777777" w:rsidR="00813AA1" w:rsidRDefault="00813AA1">
      <w:pPr>
        <w:rPr>
          <w:rFonts w:ascii="Times New Roman" w:hAnsi="Times New Roman" w:cs="Times New Roman"/>
          <w:b/>
          <w:u w:val="single"/>
        </w:rPr>
      </w:pPr>
    </w:p>
    <w:p w14:paraId="72194BC0" w14:textId="77777777" w:rsidR="00813AA1" w:rsidRDefault="00813AA1">
      <w:pPr>
        <w:rPr>
          <w:rFonts w:ascii="Times New Roman" w:hAnsi="Times New Roman" w:cs="Times New Roman"/>
          <w:b/>
          <w:u w:val="single"/>
        </w:rPr>
      </w:pPr>
    </w:p>
    <w:p w14:paraId="48886430" w14:textId="32D92AC9" w:rsidR="00624E66" w:rsidRPr="003A172A" w:rsidRDefault="00624E66" w:rsidP="003A172A">
      <w:pPr>
        <w:jc w:val="both"/>
        <w:rPr>
          <w:b/>
          <w:u w:val="single"/>
        </w:rPr>
      </w:pPr>
      <w:r w:rsidRPr="003A172A">
        <w:rPr>
          <w:rFonts w:ascii="Times New Roman" w:hAnsi="Times New Roman" w:cs="Times New Roman"/>
          <w:b/>
          <w:u w:val="single"/>
        </w:rPr>
        <w:lastRenderedPageBreak/>
        <w:t>Background</w:t>
      </w:r>
    </w:p>
    <w:p w14:paraId="11220886" w14:textId="2FB75D48" w:rsidR="00857F26" w:rsidRDefault="00DC60EB" w:rsidP="00624E66">
      <w:pPr>
        <w:jc w:val="both"/>
        <w:rPr>
          <w:rFonts w:ascii="Times New Roman" w:hAnsi="Times New Roman" w:cs="Times New Roman"/>
        </w:rPr>
      </w:pPr>
      <w:r w:rsidRPr="00624E66">
        <w:rPr>
          <w:rFonts w:ascii="Times New Roman" w:hAnsi="Times New Roman" w:cs="Times New Roman"/>
        </w:rPr>
        <w:t>Antigua and Barbuda is a twin-island country lying between the Caribbean Sea and the Atlantic Ocean.</w:t>
      </w:r>
      <w:r w:rsidR="00624E66">
        <w:rPr>
          <w:rFonts w:ascii="Times New Roman" w:hAnsi="Times New Roman" w:cs="Times New Roman"/>
        </w:rPr>
        <w:t xml:space="preserve"> </w:t>
      </w:r>
      <w:r w:rsidR="0087119D">
        <w:rPr>
          <w:rFonts w:ascii="Times New Roman" w:hAnsi="Times New Roman" w:cs="Times New Roman"/>
        </w:rPr>
        <w:t xml:space="preserve">The small island is </w:t>
      </w:r>
      <w:r w:rsidR="00624E66" w:rsidRPr="00624E66">
        <w:rPr>
          <w:rFonts w:ascii="Times New Roman" w:hAnsi="Times New Roman" w:cs="Times New Roman"/>
        </w:rPr>
        <w:t xml:space="preserve">under threat from high imported </w:t>
      </w:r>
      <w:r w:rsidR="00624E66" w:rsidRPr="0083243E">
        <w:rPr>
          <w:rFonts w:ascii="Times New Roman" w:hAnsi="Times New Roman" w:cs="Times New Roman"/>
        </w:rPr>
        <w:t xml:space="preserve">diesel costs. </w:t>
      </w:r>
      <w:r w:rsidR="000012F6">
        <w:rPr>
          <w:rFonts w:ascii="Times New Roman" w:hAnsi="Times New Roman" w:cs="Times New Roman"/>
        </w:rPr>
        <w:t xml:space="preserve">According </w:t>
      </w:r>
      <w:r w:rsidR="006D5DDA">
        <w:rPr>
          <w:rFonts w:ascii="Times New Roman" w:hAnsi="Times New Roman" w:cs="Times New Roman"/>
        </w:rPr>
        <w:t xml:space="preserve">to </w:t>
      </w:r>
      <w:r w:rsidR="00684027">
        <w:rPr>
          <w:rFonts w:ascii="Times New Roman" w:hAnsi="Times New Roman" w:cs="Times New Roman"/>
        </w:rPr>
        <w:t xml:space="preserve">a </w:t>
      </w:r>
      <w:r w:rsidR="006D5DDA" w:rsidRPr="002D14F0">
        <w:rPr>
          <w:rFonts w:ascii="Times New Roman" w:hAnsi="Times New Roman" w:cs="Times New Roman"/>
        </w:rPr>
        <w:t>repo</w:t>
      </w:r>
      <w:r w:rsidR="00684027">
        <w:rPr>
          <w:rFonts w:ascii="Times New Roman" w:hAnsi="Times New Roman" w:cs="Times New Roman"/>
        </w:rPr>
        <w:t>r</w:t>
      </w:r>
      <w:r w:rsidR="006D5DDA" w:rsidRPr="002D14F0">
        <w:rPr>
          <w:rFonts w:ascii="Times New Roman" w:hAnsi="Times New Roman" w:cs="Times New Roman"/>
        </w:rPr>
        <w:t xml:space="preserve">t </w:t>
      </w:r>
      <w:r w:rsidR="00684027">
        <w:rPr>
          <w:rFonts w:ascii="Times New Roman" w:hAnsi="Times New Roman" w:cs="Times New Roman"/>
        </w:rPr>
        <w:t xml:space="preserve">from the Ministry </w:t>
      </w:r>
      <w:r w:rsidR="006D5DDA">
        <w:rPr>
          <w:rFonts w:ascii="Times New Roman" w:hAnsi="Times New Roman" w:cs="Times New Roman"/>
        </w:rPr>
        <w:t xml:space="preserve">of </w:t>
      </w:r>
      <w:r w:rsidR="00684027">
        <w:rPr>
          <w:rFonts w:ascii="Times New Roman" w:hAnsi="Times New Roman" w:cs="Times New Roman"/>
        </w:rPr>
        <w:t>Agriculture</w:t>
      </w:r>
      <w:r w:rsidR="006D5DDA">
        <w:rPr>
          <w:rFonts w:ascii="Times New Roman" w:hAnsi="Times New Roman" w:cs="Times New Roman"/>
        </w:rPr>
        <w:t xml:space="preserve">, </w:t>
      </w:r>
      <w:r w:rsidR="00684027">
        <w:rPr>
          <w:rFonts w:ascii="Times New Roman" w:hAnsi="Times New Roman" w:cs="Times New Roman"/>
        </w:rPr>
        <w:t>Lands</w:t>
      </w:r>
      <w:r w:rsidR="000012F6">
        <w:rPr>
          <w:rFonts w:ascii="Times New Roman" w:hAnsi="Times New Roman" w:cs="Times New Roman"/>
        </w:rPr>
        <w:t xml:space="preserve">, </w:t>
      </w:r>
      <w:r w:rsidR="00684027">
        <w:rPr>
          <w:rFonts w:ascii="Times New Roman" w:hAnsi="Times New Roman" w:cs="Times New Roman"/>
        </w:rPr>
        <w:t xml:space="preserve">Housing </w:t>
      </w:r>
      <w:r w:rsidR="000012F6">
        <w:rPr>
          <w:rFonts w:ascii="Times New Roman" w:hAnsi="Times New Roman" w:cs="Times New Roman"/>
        </w:rPr>
        <w:t xml:space="preserve">and the </w:t>
      </w:r>
      <w:r w:rsidR="00684027">
        <w:rPr>
          <w:rFonts w:ascii="Times New Roman" w:hAnsi="Times New Roman" w:cs="Times New Roman"/>
        </w:rPr>
        <w:t>Environment</w:t>
      </w:r>
      <w:r w:rsidR="000012F6">
        <w:rPr>
          <w:rFonts w:ascii="Times New Roman" w:hAnsi="Times New Roman" w:cs="Times New Roman"/>
        </w:rPr>
        <w:t xml:space="preserve">, </w:t>
      </w:r>
      <w:r w:rsidR="0083243E">
        <w:rPr>
          <w:rFonts w:ascii="Times New Roman" w:hAnsi="Times New Roman" w:cs="Times New Roman"/>
        </w:rPr>
        <w:t>they</w:t>
      </w:r>
      <w:r w:rsidR="003B4BE7" w:rsidRPr="0083243E">
        <w:rPr>
          <w:rFonts w:ascii="Times New Roman" w:hAnsi="Times New Roman" w:cs="Times New Roman"/>
        </w:rPr>
        <w:t xml:space="preserve"> </w:t>
      </w:r>
      <w:r w:rsidR="00DB0C27" w:rsidRPr="0083243E">
        <w:rPr>
          <w:rFonts w:ascii="Times New Roman" w:hAnsi="Times New Roman" w:cs="Times New Roman"/>
        </w:rPr>
        <w:t>plan to integrate</w:t>
      </w:r>
      <w:r w:rsidR="003B4BE7" w:rsidRPr="0083243E">
        <w:rPr>
          <w:rFonts w:ascii="Times New Roman" w:hAnsi="Times New Roman" w:cs="Times New Roman"/>
        </w:rPr>
        <w:t xml:space="preserve"> </w:t>
      </w:r>
      <w:r w:rsidR="00DB0C27" w:rsidRPr="0083243E">
        <w:rPr>
          <w:rFonts w:ascii="Times New Roman" w:hAnsi="Times New Roman" w:cs="Times New Roman"/>
        </w:rPr>
        <w:t xml:space="preserve">18 MW of </w:t>
      </w:r>
      <w:r w:rsidR="003B4BE7" w:rsidRPr="0083243E">
        <w:rPr>
          <w:rFonts w:ascii="Times New Roman" w:hAnsi="Times New Roman" w:cs="Times New Roman"/>
        </w:rPr>
        <w:t xml:space="preserve">wind and </w:t>
      </w:r>
      <w:r w:rsidR="00DB0C27" w:rsidRPr="0083243E">
        <w:rPr>
          <w:rFonts w:ascii="Times New Roman" w:hAnsi="Times New Roman" w:cs="Times New Roman"/>
        </w:rPr>
        <w:t xml:space="preserve">5 MW of </w:t>
      </w:r>
      <w:r w:rsidR="003B4BE7" w:rsidRPr="0083243E">
        <w:rPr>
          <w:rFonts w:ascii="Times New Roman" w:hAnsi="Times New Roman" w:cs="Times New Roman"/>
        </w:rPr>
        <w:t>solar power into its existing power grid</w:t>
      </w:r>
      <w:r w:rsidR="005F6E35">
        <w:rPr>
          <w:rFonts w:ascii="Times New Roman" w:hAnsi="Times New Roman" w:cs="Times New Roman"/>
        </w:rPr>
        <w:t xml:space="preserve"> [1]</w:t>
      </w:r>
      <w:r w:rsidR="00DB0C27" w:rsidRPr="0083243E">
        <w:rPr>
          <w:rFonts w:ascii="Times New Roman" w:hAnsi="Times New Roman" w:cs="Times New Roman"/>
        </w:rPr>
        <w:t xml:space="preserve">. </w:t>
      </w:r>
      <w:r w:rsidR="0083243E">
        <w:rPr>
          <w:rFonts w:ascii="Times New Roman" w:hAnsi="Times New Roman" w:cs="Times New Roman"/>
        </w:rPr>
        <w:t xml:space="preserve">The </w:t>
      </w:r>
      <w:r w:rsidR="00DB0C27" w:rsidRPr="0083243E">
        <w:rPr>
          <w:rFonts w:ascii="Times New Roman" w:hAnsi="Times New Roman" w:cs="Times New Roman"/>
        </w:rPr>
        <w:t xml:space="preserve">high variance of wind </w:t>
      </w:r>
      <w:r w:rsidR="00B665A3">
        <w:rPr>
          <w:rFonts w:ascii="Times New Roman" w:hAnsi="Times New Roman" w:cs="Times New Roman"/>
        </w:rPr>
        <w:t xml:space="preserve">and solar </w:t>
      </w:r>
      <w:r w:rsidR="00DB0C27" w:rsidRPr="0083243E">
        <w:rPr>
          <w:rFonts w:ascii="Times New Roman" w:hAnsi="Times New Roman" w:cs="Times New Roman"/>
        </w:rPr>
        <w:t xml:space="preserve">energy results in wasted power at certain times of the year, while at other times demand exceeds generated power and results in loss of power reliability. </w:t>
      </w:r>
      <w:r w:rsidR="000012F6" w:rsidRPr="000012F6">
        <w:rPr>
          <w:rFonts w:ascii="Times New Roman" w:hAnsi="Times New Roman" w:cs="Times New Roman"/>
        </w:rPr>
        <w:t>It is therefore desired to implement methods of energy storage and off-peak usage such that waste is minimized</w:t>
      </w:r>
      <w:r w:rsidR="000012F6">
        <w:rPr>
          <w:rFonts w:ascii="Times New Roman" w:hAnsi="Times New Roman" w:cs="Times New Roman"/>
        </w:rPr>
        <w:t xml:space="preserve">. </w:t>
      </w:r>
      <w:r w:rsidR="00DB0C27" w:rsidRPr="0083243E">
        <w:rPr>
          <w:rFonts w:ascii="Times New Roman" w:hAnsi="Times New Roman" w:cs="Times New Roman"/>
        </w:rPr>
        <w:t>Underwater Compressed Air Energy Storage</w:t>
      </w:r>
      <w:r w:rsidR="008264D9">
        <w:rPr>
          <w:rFonts w:ascii="Times New Roman" w:hAnsi="Times New Roman" w:cs="Times New Roman"/>
        </w:rPr>
        <w:t xml:space="preserve"> (UW-CAES)</w:t>
      </w:r>
      <w:r w:rsidR="00DB0C27" w:rsidRPr="0083243E">
        <w:rPr>
          <w:rFonts w:ascii="Times New Roman" w:hAnsi="Times New Roman" w:cs="Times New Roman"/>
        </w:rPr>
        <w:t xml:space="preserve"> is </w:t>
      </w:r>
      <w:r w:rsidR="0083243E" w:rsidRPr="0083243E">
        <w:rPr>
          <w:rFonts w:ascii="Times New Roman" w:hAnsi="Times New Roman" w:cs="Times New Roman"/>
        </w:rPr>
        <w:t xml:space="preserve">evaluated as a method </w:t>
      </w:r>
      <w:r w:rsidR="000012F6">
        <w:rPr>
          <w:rFonts w:ascii="Times New Roman" w:hAnsi="Times New Roman" w:cs="Times New Roman"/>
        </w:rPr>
        <w:t xml:space="preserve">to better meet the demand and </w:t>
      </w:r>
      <w:r w:rsidR="0083243E" w:rsidRPr="0083243E">
        <w:rPr>
          <w:rFonts w:ascii="Times New Roman" w:hAnsi="Times New Roman" w:cs="Times New Roman"/>
        </w:rPr>
        <w:t>improv</w:t>
      </w:r>
      <w:r w:rsidR="000012F6">
        <w:rPr>
          <w:rFonts w:ascii="Times New Roman" w:hAnsi="Times New Roman" w:cs="Times New Roman"/>
        </w:rPr>
        <w:t>e</w:t>
      </w:r>
      <w:r w:rsidR="0083243E" w:rsidRPr="0083243E">
        <w:rPr>
          <w:rFonts w:ascii="Times New Roman" w:hAnsi="Times New Roman" w:cs="Times New Roman"/>
        </w:rPr>
        <w:t xml:space="preserve"> the utilization of </w:t>
      </w:r>
      <w:r w:rsidR="000012F6">
        <w:rPr>
          <w:rFonts w:ascii="Times New Roman" w:hAnsi="Times New Roman" w:cs="Times New Roman"/>
        </w:rPr>
        <w:t>renewable energy.</w:t>
      </w:r>
    </w:p>
    <w:p w14:paraId="5C395278" w14:textId="7570C76A" w:rsidR="003A172A" w:rsidRPr="003A172A" w:rsidRDefault="003A172A" w:rsidP="00624E66">
      <w:pPr>
        <w:jc w:val="both"/>
        <w:rPr>
          <w:rFonts w:ascii="Times New Roman" w:hAnsi="Times New Roman" w:cs="Times New Roman"/>
          <w:b/>
          <w:u w:val="single"/>
        </w:rPr>
      </w:pPr>
      <w:r w:rsidRPr="003A172A">
        <w:rPr>
          <w:rFonts w:ascii="Times New Roman" w:hAnsi="Times New Roman" w:cs="Times New Roman"/>
          <w:b/>
          <w:u w:val="single"/>
        </w:rPr>
        <w:t xml:space="preserve">Part 1- </w:t>
      </w:r>
      <w:r w:rsidR="00F45848" w:rsidRPr="003A172A">
        <w:rPr>
          <w:rFonts w:ascii="Times New Roman" w:hAnsi="Times New Roman" w:cs="Times New Roman"/>
          <w:b/>
          <w:u w:val="single"/>
        </w:rPr>
        <w:t xml:space="preserve">Optimizing electricity supply by involving energy storage </w:t>
      </w:r>
    </w:p>
    <w:p w14:paraId="61ADC06A" w14:textId="77777777" w:rsidR="004428B7" w:rsidRPr="002D14F0" w:rsidRDefault="004428B7" w:rsidP="008D468E">
      <w:pPr>
        <w:pStyle w:val="ListParagraph"/>
        <w:numPr>
          <w:ilvl w:val="0"/>
          <w:numId w:val="7"/>
        </w:numPr>
        <w:jc w:val="both"/>
        <w:rPr>
          <w:rFonts w:ascii="Times New Roman" w:hAnsi="Times New Roman" w:cs="Times New Roman"/>
        </w:rPr>
      </w:pPr>
      <w:r w:rsidRPr="002D14F0">
        <w:rPr>
          <w:rFonts w:ascii="Times New Roman" w:hAnsi="Times New Roman" w:cs="Times New Roman"/>
        </w:rPr>
        <w:t>Data Processing</w:t>
      </w:r>
    </w:p>
    <w:p w14:paraId="7C8F078E" w14:textId="3A6B69ED" w:rsidR="00FB3DB3" w:rsidRPr="006D5DDA" w:rsidRDefault="008264D9" w:rsidP="006D5DDA">
      <w:pPr>
        <w:jc w:val="both"/>
        <w:rPr>
          <w:rFonts w:ascii="Times New Roman" w:hAnsi="Times New Roman" w:cs="Times New Roman"/>
        </w:rPr>
      </w:pPr>
      <w:r>
        <w:rPr>
          <w:rFonts w:ascii="Times New Roman" w:hAnsi="Times New Roman" w:cs="Times New Roman"/>
        </w:rPr>
        <w:t>D</w:t>
      </w:r>
      <w:r w:rsidR="004428B7" w:rsidRPr="002D14F0">
        <w:rPr>
          <w:rFonts w:ascii="Times New Roman" w:hAnsi="Times New Roman" w:cs="Times New Roman"/>
        </w:rPr>
        <w:t xml:space="preserve">emand data </w:t>
      </w:r>
      <w:r>
        <w:rPr>
          <w:rFonts w:ascii="Times New Roman" w:hAnsi="Times New Roman" w:cs="Times New Roman"/>
        </w:rPr>
        <w:t xml:space="preserve">was </w:t>
      </w:r>
      <w:r w:rsidR="004428B7" w:rsidRPr="002D14F0">
        <w:rPr>
          <w:rFonts w:ascii="Times New Roman" w:hAnsi="Times New Roman" w:cs="Times New Roman"/>
        </w:rPr>
        <w:t xml:space="preserve">collected </w:t>
      </w:r>
      <w:r>
        <w:rPr>
          <w:rFonts w:ascii="Times New Roman" w:hAnsi="Times New Roman" w:cs="Times New Roman"/>
        </w:rPr>
        <w:t xml:space="preserve">every half hour </w:t>
      </w:r>
      <w:r w:rsidR="004428B7" w:rsidRPr="002D14F0">
        <w:rPr>
          <w:rFonts w:ascii="Times New Roman" w:hAnsi="Times New Roman" w:cs="Times New Roman"/>
        </w:rPr>
        <w:t xml:space="preserve">from 1/1/11 0:00 to 12/31/11 23:30. The </w:t>
      </w:r>
      <w:r w:rsidR="00FC580F" w:rsidRPr="002D14F0">
        <w:rPr>
          <w:rFonts w:ascii="Times New Roman" w:hAnsi="Times New Roman" w:cs="Times New Roman"/>
        </w:rPr>
        <w:t xml:space="preserve">average </w:t>
      </w:r>
      <w:r w:rsidR="004428B7" w:rsidRPr="002D14F0">
        <w:rPr>
          <w:rFonts w:ascii="Times New Roman" w:hAnsi="Times New Roman" w:cs="Times New Roman"/>
        </w:rPr>
        <w:t>wind speed at five</w:t>
      </w:r>
      <w:r>
        <w:rPr>
          <w:rFonts w:ascii="Times New Roman" w:hAnsi="Times New Roman" w:cs="Times New Roman"/>
        </w:rPr>
        <w:t xml:space="preserve"> wind</w:t>
      </w:r>
      <w:r w:rsidR="004428B7" w:rsidRPr="002D14F0">
        <w:rPr>
          <w:rFonts w:ascii="Times New Roman" w:hAnsi="Times New Roman" w:cs="Times New Roman"/>
        </w:rPr>
        <w:t xml:space="preserve"> sites</w:t>
      </w:r>
      <w:r w:rsidR="00AF3A06" w:rsidRPr="002D14F0">
        <w:rPr>
          <w:rFonts w:ascii="Times New Roman" w:hAnsi="Times New Roman" w:cs="Times New Roman"/>
        </w:rPr>
        <w:t xml:space="preserve"> and solar irradiation </w:t>
      </w:r>
      <w:r>
        <w:rPr>
          <w:rFonts w:ascii="Times New Roman" w:hAnsi="Times New Roman" w:cs="Times New Roman"/>
        </w:rPr>
        <w:t xml:space="preserve">(in watts </w:t>
      </w:r>
      <w:r w:rsidR="00AF3A06" w:rsidRPr="002D14F0">
        <w:rPr>
          <w:rFonts w:ascii="Times New Roman" w:hAnsi="Times New Roman" w:cs="Times New Roman"/>
        </w:rPr>
        <w:t>per square meter</w:t>
      </w:r>
      <w:r>
        <w:rPr>
          <w:rFonts w:ascii="Times New Roman" w:hAnsi="Times New Roman" w:cs="Times New Roman"/>
        </w:rPr>
        <w:t>)</w:t>
      </w:r>
      <w:r w:rsidR="004428B7" w:rsidRPr="002D14F0">
        <w:rPr>
          <w:rFonts w:ascii="Times New Roman" w:hAnsi="Times New Roman" w:cs="Times New Roman"/>
        </w:rPr>
        <w:t xml:space="preserve"> </w:t>
      </w:r>
      <w:r w:rsidR="00FC580F" w:rsidRPr="002D14F0">
        <w:rPr>
          <w:rFonts w:ascii="Times New Roman" w:hAnsi="Times New Roman" w:cs="Times New Roman"/>
        </w:rPr>
        <w:t>are</w:t>
      </w:r>
      <w:r w:rsidR="00AF3A06" w:rsidRPr="002D14F0">
        <w:rPr>
          <w:rFonts w:ascii="Times New Roman" w:hAnsi="Times New Roman" w:cs="Times New Roman"/>
        </w:rPr>
        <w:t xml:space="preserve"> collected every 10 minutes </w:t>
      </w:r>
      <w:r w:rsidR="004428B7" w:rsidRPr="002D14F0">
        <w:rPr>
          <w:rFonts w:ascii="Times New Roman" w:hAnsi="Times New Roman" w:cs="Times New Roman"/>
        </w:rPr>
        <w:t>from</w:t>
      </w:r>
      <w:r w:rsidR="00AF3A06" w:rsidRPr="002D14F0">
        <w:rPr>
          <w:rFonts w:ascii="Times New Roman" w:hAnsi="Times New Roman" w:cs="Times New Roman"/>
        </w:rPr>
        <w:t xml:space="preserve"> 1/6/11 9:40 to 8/14/12 8:50</w:t>
      </w:r>
      <w:r w:rsidR="004428B7" w:rsidRPr="002D14F0">
        <w:rPr>
          <w:rFonts w:ascii="Times New Roman" w:hAnsi="Times New Roman" w:cs="Times New Roman"/>
        </w:rPr>
        <w:t>. We transformed all the data to hourly basis and only used the overlapped time range, fro</w:t>
      </w:r>
      <w:r w:rsidR="00AF3A06" w:rsidRPr="002D14F0">
        <w:rPr>
          <w:rFonts w:ascii="Times New Roman" w:hAnsi="Times New Roman" w:cs="Times New Roman"/>
        </w:rPr>
        <w:t xml:space="preserve">m 1/7/11 0:00 to 12/31/11 23:00, 8616 hours in total. </w:t>
      </w:r>
      <w:r w:rsidR="00FC580F" w:rsidRPr="002D14F0">
        <w:rPr>
          <w:rFonts w:ascii="Times New Roman" w:hAnsi="Times New Roman" w:cs="Times New Roman"/>
        </w:rPr>
        <w:t>The potential generation of renewable energy is calculated b</w:t>
      </w:r>
      <w:r w:rsidR="00AF3A06" w:rsidRPr="002D14F0">
        <w:rPr>
          <w:rFonts w:ascii="Times New Roman" w:hAnsi="Times New Roman" w:cs="Times New Roman"/>
        </w:rPr>
        <w:t xml:space="preserve">ased on the </w:t>
      </w:r>
      <w:r w:rsidR="00FC580F" w:rsidRPr="002D14F0">
        <w:rPr>
          <w:rFonts w:ascii="Times New Roman" w:hAnsi="Times New Roman" w:cs="Times New Roman"/>
        </w:rPr>
        <w:t>hourly wind speed and hourly solar irradiation.</w:t>
      </w:r>
    </w:p>
    <w:p w14:paraId="1621DD35" w14:textId="0C45E4EC" w:rsidR="00FC580F" w:rsidRPr="002D14F0" w:rsidRDefault="008B65A8" w:rsidP="008D468E">
      <w:pPr>
        <w:pStyle w:val="ListParagraph"/>
        <w:numPr>
          <w:ilvl w:val="0"/>
          <w:numId w:val="7"/>
        </w:numPr>
        <w:jc w:val="both"/>
        <w:rPr>
          <w:rFonts w:ascii="Times New Roman" w:hAnsi="Times New Roman" w:cs="Times New Roman"/>
        </w:rPr>
      </w:pPr>
      <w:r w:rsidRPr="002D14F0">
        <w:rPr>
          <w:rFonts w:ascii="Times New Roman" w:hAnsi="Times New Roman" w:cs="Times New Roman"/>
          <w:noProof/>
        </w:rPr>
        <w:drawing>
          <wp:anchor distT="0" distB="0" distL="114300" distR="114300" simplePos="0" relativeHeight="251630592" behindDoc="0" locked="0" layoutInCell="1" allowOverlap="1" wp14:anchorId="576C8A7D" wp14:editId="7A09CB67">
            <wp:simplePos x="0" y="0"/>
            <wp:positionH relativeFrom="margin">
              <wp:align>center</wp:align>
            </wp:positionH>
            <wp:positionV relativeFrom="paragraph">
              <wp:posOffset>264795</wp:posOffset>
            </wp:positionV>
            <wp:extent cx="5563870" cy="27292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563870" cy="2729230"/>
                    </a:xfrm>
                    <a:prstGeom prst="rect">
                      <a:avLst/>
                    </a:prstGeom>
                    <a:noFill/>
                  </pic:spPr>
                </pic:pic>
              </a:graphicData>
            </a:graphic>
            <wp14:sizeRelH relativeFrom="margin">
              <wp14:pctWidth>0</wp14:pctWidth>
            </wp14:sizeRelH>
            <wp14:sizeRelV relativeFrom="margin">
              <wp14:pctHeight>0</wp14:pctHeight>
            </wp14:sizeRelV>
          </wp:anchor>
        </w:drawing>
      </w:r>
      <w:r w:rsidR="006D5A22" w:rsidRPr="002D14F0">
        <w:rPr>
          <w:rFonts w:ascii="Times New Roman" w:hAnsi="Times New Roman" w:cs="Times New Roman"/>
        </w:rPr>
        <w:t xml:space="preserve">Potential </w:t>
      </w:r>
      <w:r w:rsidR="008D737C">
        <w:rPr>
          <w:rFonts w:ascii="Times New Roman" w:hAnsi="Times New Roman" w:cs="Times New Roman"/>
        </w:rPr>
        <w:t xml:space="preserve">Renewable </w:t>
      </w:r>
      <w:r w:rsidR="00E624C3">
        <w:rPr>
          <w:rFonts w:ascii="Times New Roman" w:hAnsi="Times New Roman" w:cs="Times New Roman"/>
        </w:rPr>
        <w:t>Energy</w:t>
      </w:r>
      <w:r w:rsidR="00E624C3" w:rsidRPr="002D14F0">
        <w:rPr>
          <w:rFonts w:ascii="Times New Roman" w:hAnsi="Times New Roman" w:cs="Times New Roman"/>
        </w:rPr>
        <w:t xml:space="preserve"> </w:t>
      </w:r>
      <w:r w:rsidR="00E624C3">
        <w:rPr>
          <w:rFonts w:ascii="Times New Roman" w:hAnsi="Times New Roman" w:cs="Times New Roman"/>
        </w:rPr>
        <w:t>G</w:t>
      </w:r>
      <w:r w:rsidR="00E624C3" w:rsidRPr="002D14F0">
        <w:rPr>
          <w:rFonts w:ascii="Times New Roman" w:hAnsi="Times New Roman" w:cs="Times New Roman"/>
        </w:rPr>
        <w:t>eneration</w:t>
      </w:r>
    </w:p>
    <w:p w14:paraId="03F481B4" w14:textId="49CCEB22" w:rsidR="0087311A" w:rsidRPr="0087311A" w:rsidRDefault="0087311A" w:rsidP="0087311A">
      <w:pPr>
        <w:pStyle w:val="ListParagraph"/>
        <w:jc w:val="center"/>
        <w:rPr>
          <w:rFonts w:ascii="Times New Roman" w:hAnsi="Times New Roman" w:cs="Times New Roman"/>
          <w:sz w:val="18"/>
        </w:rPr>
      </w:pPr>
      <w:r w:rsidRPr="0087311A">
        <w:rPr>
          <w:rFonts w:ascii="Times New Roman" w:hAnsi="Times New Roman" w:cs="Times New Roman"/>
          <w:sz w:val="18"/>
        </w:rPr>
        <w:t xml:space="preserve">Fig. 1 </w:t>
      </w:r>
      <w:r>
        <w:rPr>
          <w:rFonts w:ascii="Times New Roman" w:hAnsi="Times New Roman" w:cs="Times New Roman"/>
          <w:sz w:val="18"/>
        </w:rPr>
        <w:t>Non-base d</w:t>
      </w:r>
      <w:r w:rsidRPr="0087311A">
        <w:rPr>
          <w:rFonts w:ascii="Times New Roman" w:hAnsi="Times New Roman" w:cs="Times New Roman"/>
          <w:sz w:val="18"/>
        </w:rPr>
        <w:t xml:space="preserve">emand, renewable potential </w:t>
      </w:r>
      <w:r>
        <w:rPr>
          <w:rFonts w:ascii="Times New Roman" w:hAnsi="Times New Roman" w:cs="Times New Roman"/>
          <w:sz w:val="18"/>
        </w:rPr>
        <w:t xml:space="preserve">and renewable usage </w:t>
      </w:r>
      <w:r w:rsidRPr="0087311A">
        <w:rPr>
          <w:rFonts w:ascii="Times New Roman" w:hAnsi="Times New Roman" w:cs="Times New Roman"/>
          <w:sz w:val="18"/>
        </w:rPr>
        <w:t xml:space="preserve">profile </w:t>
      </w:r>
      <w:r>
        <w:rPr>
          <w:rFonts w:ascii="Times New Roman" w:hAnsi="Times New Roman" w:cs="Times New Roman"/>
          <w:sz w:val="18"/>
        </w:rPr>
        <w:t xml:space="preserve">without </w:t>
      </w:r>
      <w:r w:rsidR="006D5DDA">
        <w:rPr>
          <w:rFonts w:ascii="Times New Roman" w:hAnsi="Times New Roman" w:cs="Times New Roman"/>
          <w:sz w:val="18"/>
        </w:rPr>
        <w:t xml:space="preserve">energy </w:t>
      </w:r>
      <w:r>
        <w:rPr>
          <w:rFonts w:ascii="Times New Roman" w:hAnsi="Times New Roman" w:cs="Times New Roman"/>
          <w:sz w:val="18"/>
        </w:rPr>
        <w:t>storage</w:t>
      </w:r>
    </w:p>
    <w:p w14:paraId="53180F67" w14:textId="77777777" w:rsidR="0087311A" w:rsidRDefault="0087311A" w:rsidP="006D5DDA">
      <w:pPr>
        <w:pStyle w:val="ListParagraph"/>
        <w:rPr>
          <w:rFonts w:ascii="Times New Roman" w:hAnsi="Times New Roman" w:cs="Times New Roman"/>
        </w:rPr>
      </w:pPr>
    </w:p>
    <w:p w14:paraId="1501F039" w14:textId="706BF398" w:rsidR="00F35496" w:rsidRPr="000012F6" w:rsidRDefault="00F35496" w:rsidP="000012F6">
      <w:pPr>
        <w:jc w:val="both"/>
        <w:rPr>
          <w:rFonts w:ascii="Times New Roman" w:hAnsi="Times New Roman" w:cs="Times New Roman"/>
        </w:rPr>
      </w:pPr>
      <w:r w:rsidRPr="002D14F0">
        <w:rPr>
          <w:rFonts w:ascii="Times New Roman" w:hAnsi="Times New Roman" w:cs="Times New Roman"/>
        </w:rPr>
        <w:t xml:space="preserve">As </w:t>
      </w:r>
      <w:r>
        <w:rPr>
          <w:rFonts w:ascii="Times New Roman" w:hAnsi="Times New Roman" w:cs="Times New Roman"/>
        </w:rPr>
        <w:t xml:space="preserve">shown in </w:t>
      </w:r>
      <w:r w:rsidR="001C07C2">
        <w:rPr>
          <w:rFonts w:ascii="Times New Roman" w:hAnsi="Times New Roman" w:cs="Times New Roman"/>
        </w:rPr>
        <w:t xml:space="preserve">Figure </w:t>
      </w:r>
      <w:r>
        <w:rPr>
          <w:rFonts w:ascii="Times New Roman" w:hAnsi="Times New Roman" w:cs="Times New Roman"/>
        </w:rPr>
        <w:t>1,</w:t>
      </w:r>
      <w:r w:rsidRPr="002D14F0">
        <w:rPr>
          <w:rFonts w:ascii="Times New Roman" w:hAnsi="Times New Roman" w:cs="Times New Roman"/>
        </w:rPr>
        <w:t xml:space="preserve"> energy generation from wind and solar behave very differently from the non-base load demand. In first three months of the year, there</w:t>
      </w:r>
      <w:r>
        <w:rPr>
          <w:rFonts w:ascii="Times New Roman" w:hAnsi="Times New Roman" w:cs="Times New Roman"/>
        </w:rPr>
        <w:t xml:space="preserve"> is</w:t>
      </w:r>
      <w:r w:rsidRPr="002D14F0">
        <w:rPr>
          <w:rFonts w:ascii="Times New Roman" w:hAnsi="Times New Roman" w:cs="Times New Roman"/>
        </w:rPr>
        <w:t xml:space="preserve"> more renewable generation than demand, but the demand is much higher </w:t>
      </w:r>
      <w:r>
        <w:rPr>
          <w:rFonts w:ascii="Times New Roman" w:hAnsi="Times New Roman" w:cs="Times New Roman"/>
        </w:rPr>
        <w:t xml:space="preserve">than generation </w:t>
      </w:r>
      <w:r w:rsidRPr="002D14F0">
        <w:rPr>
          <w:rFonts w:ascii="Times New Roman" w:hAnsi="Times New Roman" w:cs="Times New Roman"/>
        </w:rPr>
        <w:t xml:space="preserve">in June and July. </w:t>
      </w:r>
      <w:r>
        <w:rPr>
          <w:rFonts w:ascii="Times New Roman" w:hAnsi="Times New Roman" w:cs="Times New Roman"/>
        </w:rPr>
        <w:t>In total, t</w:t>
      </w:r>
      <w:r w:rsidRPr="002D14F0">
        <w:rPr>
          <w:rFonts w:ascii="Times New Roman" w:hAnsi="Times New Roman" w:cs="Times New Roman"/>
        </w:rPr>
        <w:t xml:space="preserve">here are </w:t>
      </w:r>
      <w:r>
        <w:rPr>
          <w:rFonts w:ascii="Times New Roman" w:hAnsi="Times New Roman" w:cs="Times New Roman"/>
        </w:rPr>
        <w:t>5191</w:t>
      </w:r>
      <w:r w:rsidRPr="002D14F0">
        <w:rPr>
          <w:rFonts w:ascii="Times New Roman" w:hAnsi="Times New Roman" w:cs="Times New Roman"/>
        </w:rPr>
        <w:t xml:space="preserve"> hours the demand is not met</w:t>
      </w:r>
      <w:r>
        <w:rPr>
          <w:rFonts w:ascii="Times New Roman" w:hAnsi="Times New Roman" w:cs="Times New Roman"/>
        </w:rPr>
        <w:t xml:space="preserve"> in 2011</w:t>
      </w:r>
      <w:r w:rsidRPr="002D14F0">
        <w:rPr>
          <w:rFonts w:ascii="Times New Roman" w:hAnsi="Times New Roman" w:cs="Times New Roman"/>
        </w:rPr>
        <w:t>.</w:t>
      </w:r>
      <w:r w:rsidR="00B92FDE">
        <w:rPr>
          <w:rFonts w:ascii="Times New Roman" w:hAnsi="Times New Roman" w:cs="Times New Roman"/>
        </w:rPr>
        <w:t xml:space="preserve"> </w:t>
      </w:r>
      <w:r w:rsidR="00B92FDE" w:rsidRPr="002D14F0">
        <w:rPr>
          <w:rFonts w:ascii="Times New Roman" w:hAnsi="Times New Roman" w:cs="Times New Roman"/>
        </w:rPr>
        <w:t xml:space="preserve">It will </w:t>
      </w:r>
      <w:r w:rsidR="00B92FDE">
        <w:rPr>
          <w:rFonts w:ascii="Times New Roman" w:hAnsi="Times New Roman" w:cs="Times New Roman"/>
        </w:rPr>
        <w:t>better meet the power demand</w:t>
      </w:r>
      <w:r w:rsidR="00466085">
        <w:rPr>
          <w:rFonts w:ascii="Times New Roman" w:hAnsi="Times New Roman" w:cs="Times New Roman"/>
        </w:rPr>
        <w:t xml:space="preserve">, </w:t>
      </w:r>
      <w:r w:rsidR="00B92FDE">
        <w:rPr>
          <w:rFonts w:ascii="Times New Roman" w:hAnsi="Times New Roman" w:cs="Times New Roman"/>
        </w:rPr>
        <w:t xml:space="preserve">save cost for following up diesel and reduce waste </w:t>
      </w:r>
      <w:r w:rsidR="00B92FDE" w:rsidRPr="002D14F0">
        <w:rPr>
          <w:rFonts w:ascii="Times New Roman" w:hAnsi="Times New Roman" w:cs="Times New Roman"/>
        </w:rPr>
        <w:t xml:space="preserve">to fill the unmet </w:t>
      </w:r>
      <w:r w:rsidR="00B92FDE">
        <w:rPr>
          <w:rFonts w:ascii="Times New Roman" w:hAnsi="Times New Roman" w:cs="Times New Roman"/>
        </w:rPr>
        <w:t xml:space="preserve">demand by the spilt renewables </w:t>
      </w:r>
      <w:r w:rsidR="00B92FDE" w:rsidRPr="002D14F0">
        <w:rPr>
          <w:rFonts w:ascii="Times New Roman" w:hAnsi="Times New Roman" w:cs="Times New Roman"/>
        </w:rPr>
        <w:t xml:space="preserve">using energy storage. </w:t>
      </w:r>
    </w:p>
    <w:p w14:paraId="2C2FEF3B" w14:textId="786D0175" w:rsidR="008D737C" w:rsidRDefault="008D737C" w:rsidP="008D468E">
      <w:pPr>
        <w:pStyle w:val="ListParagraph"/>
        <w:numPr>
          <w:ilvl w:val="0"/>
          <w:numId w:val="10"/>
        </w:numPr>
        <w:jc w:val="both"/>
        <w:rPr>
          <w:rFonts w:ascii="Times New Roman" w:hAnsi="Times New Roman" w:cs="Times New Roman"/>
        </w:rPr>
      </w:pPr>
      <w:r>
        <w:rPr>
          <w:rFonts w:ascii="Times New Roman" w:hAnsi="Times New Roman" w:cs="Times New Roman"/>
        </w:rPr>
        <w:t xml:space="preserve">Potential Wind </w:t>
      </w:r>
      <w:r w:rsidR="001C07C2">
        <w:rPr>
          <w:rFonts w:ascii="Times New Roman" w:hAnsi="Times New Roman" w:cs="Times New Roman"/>
        </w:rPr>
        <w:t>Generation</w:t>
      </w:r>
    </w:p>
    <w:p w14:paraId="45F96E05" w14:textId="6BBE7EEC" w:rsidR="00982A29" w:rsidRPr="000012F6" w:rsidRDefault="00F35496" w:rsidP="000012F6">
      <w:pPr>
        <w:jc w:val="both"/>
        <w:rPr>
          <w:rFonts w:ascii="Times New Roman" w:hAnsi="Times New Roman" w:cs="Times New Roman"/>
        </w:rPr>
      </w:pPr>
      <w:r w:rsidRPr="000012F6">
        <w:rPr>
          <w:rFonts w:ascii="Times New Roman" w:hAnsi="Times New Roman" w:cs="Times New Roman"/>
        </w:rPr>
        <w:lastRenderedPageBreak/>
        <w:t xml:space="preserve">The wind measurements recorded (2010 – 2012) at Crabbs, Guinea B, McNish, Freetown and Barbuda show that McNish yield the highest uncurtailed capacity factor and is accordingly the prioritized site for the planned 18 MW wind farm. </w:t>
      </w:r>
    </w:p>
    <w:p w14:paraId="41D4E4C2" w14:textId="77777777" w:rsidR="00466085" w:rsidRDefault="00466085" w:rsidP="008D468E">
      <w:pPr>
        <w:pStyle w:val="ListParagraph"/>
        <w:jc w:val="both"/>
        <w:rPr>
          <w:rFonts w:ascii="Times New Roman" w:hAnsi="Times New Roman" w:cs="Times New Roman"/>
        </w:rPr>
      </w:pPr>
    </w:p>
    <w:p w14:paraId="06180213" w14:textId="0FEAE80D" w:rsidR="00F35496" w:rsidRPr="00466085" w:rsidRDefault="00466085" w:rsidP="00466085">
      <w:pPr>
        <w:pStyle w:val="ListParagraph"/>
        <w:jc w:val="center"/>
        <w:rPr>
          <w:rFonts w:ascii="Times New Roman" w:hAnsi="Times New Roman" w:cs="Times New Roman"/>
          <w:sz w:val="18"/>
        </w:rPr>
      </w:pPr>
      <w:r w:rsidRPr="00466085">
        <w:rPr>
          <w:rFonts w:ascii="Times New Roman" w:hAnsi="Times New Roman" w:cs="Times New Roman"/>
          <w:sz w:val="18"/>
        </w:rPr>
        <w:t>Table 1. Wind speed and generation for five wind sites of Antigua</w:t>
      </w:r>
    </w:p>
    <w:tbl>
      <w:tblPr>
        <w:tblStyle w:val="TableGrid"/>
        <w:tblW w:w="4405" w:type="dxa"/>
        <w:jc w:val="center"/>
        <w:tblLayout w:type="fixed"/>
        <w:tblLook w:val="04A0" w:firstRow="1" w:lastRow="0" w:firstColumn="1" w:lastColumn="0" w:noHBand="0" w:noVBand="1"/>
      </w:tblPr>
      <w:tblGrid>
        <w:gridCol w:w="1102"/>
        <w:gridCol w:w="839"/>
        <w:gridCol w:w="1204"/>
        <w:gridCol w:w="1260"/>
      </w:tblGrid>
      <w:tr w:rsidR="002310E5" w:rsidRPr="002310E5" w14:paraId="7299F955" w14:textId="77777777" w:rsidTr="00466085">
        <w:trPr>
          <w:trHeight w:val="315"/>
          <w:jc w:val="center"/>
        </w:trPr>
        <w:tc>
          <w:tcPr>
            <w:tcW w:w="1102" w:type="dxa"/>
            <w:vMerge w:val="restart"/>
            <w:hideMark/>
          </w:tcPr>
          <w:p w14:paraId="4E40D4AE" w14:textId="77777777" w:rsidR="002310E5" w:rsidRPr="002310E5" w:rsidRDefault="002310E5">
            <w:pPr>
              <w:rPr>
                <w:rFonts w:ascii="Times New Roman" w:hAnsi="Times New Roman" w:cs="Times New Roman"/>
                <w:b/>
                <w:bCs/>
                <w:color w:val="000000"/>
                <w:sz w:val="16"/>
                <w:szCs w:val="16"/>
              </w:rPr>
            </w:pPr>
            <w:r w:rsidRPr="002310E5">
              <w:rPr>
                <w:rFonts w:ascii="Times New Roman" w:hAnsi="Times New Roman" w:cs="Times New Roman"/>
                <w:b/>
                <w:bCs/>
                <w:color w:val="000000"/>
                <w:sz w:val="16"/>
                <w:szCs w:val="16"/>
                <w:lang w:val="en-GB"/>
              </w:rPr>
              <w:t>Location</w:t>
            </w:r>
          </w:p>
        </w:tc>
        <w:tc>
          <w:tcPr>
            <w:tcW w:w="2043" w:type="dxa"/>
            <w:gridSpan w:val="2"/>
            <w:hideMark/>
          </w:tcPr>
          <w:p w14:paraId="282BFBD7" w14:textId="77777777" w:rsidR="002310E5" w:rsidRPr="002310E5" w:rsidRDefault="002310E5">
            <w:pPr>
              <w:jc w:val="center"/>
              <w:rPr>
                <w:rFonts w:ascii="Times New Roman" w:hAnsi="Times New Roman" w:cs="Times New Roman"/>
                <w:b/>
                <w:bCs/>
                <w:color w:val="000000"/>
                <w:sz w:val="16"/>
                <w:szCs w:val="16"/>
              </w:rPr>
            </w:pPr>
            <w:r w:rsidRPr="002310E5">
              <w:rPr>
                <w:rFonts w:ascii="Times New Roman" w:hAnsi="Times New Roman" w:cs="Times New Roman"/>
                <w:b/>
                <w:bCs/>
                <w:color w:val="000000"/>
                <w:sz w:val="16"/>
                <w:szCs w:val="16"/>
                <w:lang w:val="en-GB"/>
              </w:rPr>
              <w:t>Annual wind speed</w:t>
            </w:r>
          </w:p>
        </w:tc>
        <w:tc>
          <w:tcPr>
            <w:tcW w:w="1260" w:type="dxa"/>
            <w:noWrap/>
            <w:hideMark/>
          </w:tcPr>
          <w:p w14:paraId="3A693EC6" w14:textId="77777777" w:rsidR="002310E5" w:rsidRPr="002310E5" w:rsidRDefault="002310E5">
            <w:pPr>
              <w:jc w:val="center"/>
              <w:rPr>
                <w:rFonts w:ascii="Times New Roman" w:hAnsi="Times New Roman" w:cs="Times New Roman"/>
                <w:b/>
                <w:bCs/>
                <w:color w:val="000000"/>
                <w:sz w:val="16"/>
                <w:szCs w:val="16"/>
              </w:rPr>
            </w:pPr>
          </w:p>
        </w:tc>
      </w:tr>
      <w:tr w:rsidR="00F35496" w:rsidRPr="002310E5" w14:paraId="093F3B67" w14:textId="77777777" w:rsidTr="00466085">
        <w:trPr>
          <w:trHeight w:val="476"/>
          <w:jc w:val="center"/>
        </w:trPr>
        <w:tc>
          <w:tcPr>
            <w:tcW w:w="1102" w:type="dxa"/>
            <w:vMerge/>
            <w:hideMark/>
          </w:tcPr>
          <w:p w14:paraId="17FF360E" w14:textId="77777777" w:rsidR="002310E5" w:rsidRPr="002310E5" w:rsidRDefault="002310E5">
            <w:pPr>
              <w:rPr>
                <w:rFonts w:ascii="Times New Roman" w:hAnsi="Times New Roman" w:cs="Times New Roman"/>
                <w:b/>
                <w:bCs/>
                <w:color w:val="000000"/>
                <w:sz w:val="16"/>
                <w:szCs w:val="16"/>
              </w:rPr>
            </w:pPr>
          </w:p>
        </w:tc>
        <w:tc>
          <w:tcPr>
            <w:tcW w:w="839" w:type="dxa"/>
            <w:hideMark/>
          </w:tcPr>
          <w:p w14:paraId="34C97A73" w14:textId="77777777" w:rsidR="002310E5" w:rsidRPr="002310E5" w:rsidRDefault="002310E5">
            <w:pPr>
              <w:jc w:val="center"/>
              <w:rPr>
                <w:rFonts w:ascii="Times New Roman" w:hAnsi="Times New Roman" w:cs="Times New Roman"/>
                <w:b/>
                <w:bCs/>
                <w:color w:val="000000"/>
                <w:sz w:val="16"/>
                <w:szCs w:val="16"/>
              </w:rPr>
            </w:pPr>
            <w:r w:rsidRPr="002310E5">
              <w:rPr>
                <w:rFonts w:ascii="Times New Roman" w:hAnsi="Times New Roman" w:cs="Times New Roman"/>
                <w:b/>
                <w:bCs/>
                <w:color w:val="000000"/>
                <w:sz w:val="16"/>
                <w:szCs w:val="16"/>
                <w:lang w:val="en-GB"/>
              </w:rPr>
              <w:t>at 60m</w:t>
            </w:r>
          </w:p>
        </w:tc>
        <w:tc>
          <w:tcPr>
            <w:tcW w:w="1204" w:type="dxa"/>
            <w:hideMark/>
          </w:tcPr>
          <w:p w14:paraId="306B4C92" w14:textId="77777777" w:rsidR="002310E5" w:rsidRPr="002310E5" w:rsidRDefault="002310E5">
            <w:pPr>
              <w:jc w:val="center"/>
              <w:rPr>
                <w:rFonts w:ascii="Times New Roman" w:hAnsi="Times New Roman" w:cs="Times New Roman"/>
                <w:b/>
                <w:bCs/>
                <w:color w:val="000000"/>
                <w:sz w:val="16"/>
                <w:szCs w:val="16"/>
              </w:rPr>
            </w:pPr>
            <w:r w:rsidRPr="002310E5">
              <w:rPr>
                <w:rFonts w:ascii="Times New Roman" w:hAnsi="Times New Roman" w:cs="Times New Roman"/>
                <w:b/>
                <w:bCs/>
                <w:color w:val="000000"/>
                <w:sz w:val="16"/>
                <w:szCs w:val="16"/>
                <w:lang w:val="en-GB"/>
              </w:rPr>
              <w:t>At hub height (80 m)</w:t>
            </w:r>
          </w:p>
        </w:tc>
        <w:tc>
          <w:tcPr>
            <w:tcW w:w="1260" w:type="dxa"/>
            <w:hideMark/>
          </w:tcPr>
          <w:p w14:paraId="1F6538C2" w14:textId="0CC27C0F" w:rsidR="002310E5" w:rsidRPr="002310E5" w:rsidRDefault="00F35496">
            <w:pPr>
              <w:rPr>
                <w:rFonts w:ascii="Times New Roman" w:hAnsi="Times New Roman" w:cs="Times New Roman"/>
                <w:b/>
                <w:bCs/>
                <w:color w:val="555555"/>
                <w:sz w:val="16"/>
                <w:szCs w:val="16"/>
              </w:rPr>
            </w:pPr>
            <w:r>
              <w:rPr>
                <w:rFonts w:ascii="Times New Roman" w:hAnsi="Times New Roman" w:cs="Times New Roman"/>
                <w:b/>
                <w:bCs/>
                <w:sz w:val="16"/>
                <w:szCs w:val="16"/>
              </w:rPr>
              <w:t>Uncurtailed capacity factor</w:t>
            </w:r>
          </w:p>
        </w:tc>
      </w:tr>
      <w:tr w:rsidR="002310E5" w:rsidRPr="002310E5" w14:paraId="3B9E9621" w14:textId="77777777" w:rsidTr="00466085">
        <w:trPr>
          <w:trHeight w:val="315"/>
          <w:jc w:val="center"/>
        </w:trPr>
        <w:tc>
          <w:tcPr>
            <w:tcW w:w="1102" w:type="dxa"/>
            <w:hideMark/>
          </w:tcPr>
          <w:p w14:paraId="59D6987C" w14:textId="77777777" w:rsidR="002310E5" w:rsidRPr="002310E5" w:rsidRDefault="002310E5">
            <w:pPr>
              <w:rPr>
                <w:rFonts w:ascii="Times New Roman" w:hAnsi="Times New Roman" w:cs="Times New Roman"/>
                <w:color w:val="000000"/>
                <w:sz w:val="16"/>
                <w:szCs w:val="16"/>
              </w:rPr>
            </w:pPr>
            <w:r w:rsidRPr="002310E5">
              <w:rPr>
                <w:rFonts w:ascii="Times New Roman" w:hAnsi="Times New Roman" w:cs="Times New Roman"/>
                <w:color w:val="000000"/>
                <w:sz w:val="16"/>
                <w:szCs w:val="16"/>
                <w:lang w:val="en-GB"/>
              </w:rPr>
              <w:t>Crabbs</w:t>
            </w:r>
          </w:p>
        </w:tc>
        <w:tc>
          <w:tcPr>
            <w:tcW w:w="839" w:type="dxa"/>
            <w:hideMark/>
          </w:tcPr>
          <w:p w14:paraId="18A4C47C" w14:textId="77777777" w:rsidR="002310E5" w:rsidRPr="002310E5" w:rsidRDefault="002310E5">
            <w:pPr>
              <w:jc w:val="center"/>
              <w:rPr>
                <w:rFonts w:ascii="Times New Roman" w:hAnsi="Times New Roman" w:cs="Times New Roman"/>
                <w:color w:val="000000"/>
                <w:sz w:val="16"/>
                <w:szCs w:val="16"/>
              </w:rPr>
            </w:pPr>
            <w:r w:rsidRPr="002310E5">
              <w:rPr>
                <w:rFonts w:ascii="Times New Roman" w:hAnsi="Times New Roman" w:cs="Times New Roman"/>
                <w:color w:val="000000"/>
                <w:sz w:val="16"/>
                <w:szCs w:val="16"/>
                <w:lang w:val="en-GB"/>
              </w:rPr>
              <w:t>7.2</w:t>
            </w:r>
          </w:p>
        </w:tc>
        <w:tc>
          <w:tcPr>
            <w:tcW w:w="1204" w:type="dxa"/>
            <w:hideMark/>
          </w:tcPr>
          <w:p w14:paraId="0412910F" w14:textId="77777777" w:rsidR="002310E5" w:rsidRPr="002310E5" w:rsidRDefault="002310E5">
            <w:pPr>
              <w:jc w:val="center"/>
              <w:rPr>
                <w:rFonts w:ascii="Times New Roman" w:hAnsi="Times New Roman" w:cs="Times New Roman"/>
                <w:color w:val="000000"/>
                <w:sz w:val="16"/>
                <w:szCs w:val="16"/>
              </w:rPr>
            </w:pPr>
            <w:r w:rsidRPr="002310E5">
              <w:rPr>
                <w:rFonts w:ascii="Times New Roman" w:hAnsi="Times New Roman" w:cs="Times New Roman"/>
                <w:color w:val="000000"/>
                <w:sz w:val="16"/>
                <w:szCs w:val="16"/>
                <w:lang w:val="en-GB"/>
              </w:rPr>
              <w:t>7.92</w:t>
            </w:r>
          </w:p>
        </w:tc>
        <w:tc>
          <w:tcPr>
            <w:tcW w:w="1260" w:type="dxa"/>
            <w:hideMark/>
          </w:tcPr>
          <w:p w14:paraId="57538EEA" w14:textId="5E6491E9" w:rsidR="002310E5" w:rsidRPr="00936FD7" w:rsidRDefault="002310E5" w:rsidP="006D5DDA">
            <w:pPr>
              <w:jc w:val="right"/>
              <w:rPr>
                <w:rFonts w:ascii="Times New Roman" w:hAnsi="Times New Roman" w:cs="Times New Roman"/>
                <w:b/>
                <w:color w:val="000000"/>
                <w:sz w:val="16"/>
                <w:szCs w:val="16"/>
              </w:rPr>
            </w:pPr>
            <w:r w:rsidRPr="00936FD7">
              <w:rPr>
                <w:rFonts w:ascii="Times New Roman" w:hAnsi="Times New Roman" w:cs="Times New Roman"/>
                <w:b/>
                <w:color w:val="000000"/>
                <w:sz w:val="16"/>
                <w:szCs w:val="16"/>
              </w:rPr>
              <w:t>0.367</w:t>
            </w:r>
          </w:p>
        </w:tc>
      </w:tr>
      <w:tr w:rsidR="002310E5" w:rsidRPr="002310E5" w14:paraId="73A8D353" w14:textId="77777777" w:rsidTr="00466085">
        <w:trPr>
          <w:trHeight w:val="315"/>
          <w:jc w:val="center"/>
        </w:trPr>
        <w:tc>
          <w:tcPr>
            <w:tcW w:w="1102" w:type="dxa"/>
            <w:hideMark/>
          </w:tcPr>
          <w:p w14:paraId="4DF231C6" w14:textId="77777777" w:rsidR="002310E5" w:rsidRPr="002310E5" w:rsidRDefault="002310E5">
            <w:pPr>
              <w:rPr>
                <w:rFonts w:ascii="Times New Roman" w:hAnsi="Times New Roman" w:cs="Times New Roman"/>
                <w:color w:val="000000"/>
                <w:sz w:val="16"/>
                <w:szCs w:val="16"/>
              </w:rPr>
            </w:pPr>
            <w:r w:rsidRPr="002310E5">
              <w:rPr>
                <w:rFonts w:ascii="Times New Roman" w:hAnsi="Times New Roman" w:cs="Times New Roman"/>
                <w:color w:val="000000"/>
                <w:sz w:val="16"/>
                <w:szCs w:val="16"/>
                <w:lang w:val="en-GB"/>
              </w:rPr>
              <w:t>Guinea B.</w:t>
            </w:r>
          </w:p>
        </w:tc>
        <w:tc>
          <w:tcPr>
            <w:tcW w:w="839" w:type="dxa"/>
            <w:hideMark/>
          </w:tcPr>
          <w:p w14:paraId="5F6C6533" w14:textId="77777777" w:rsidR="002310E5" w:rsidRPr="002310E5" w:rsidRDefault="002310E5">
            <w:pPr>
              <w:jc w:val="center"/>
              <w:rPr>
                <w:rFonts w:ascii="Times New Roman" w:hAnsi="Times New Roman" w:cs="Times New Roman"/>
                <w:color w:val="000000"/>
                <w:sz w:val="16"/>
                <w:szCs w:val="16"/>
              </w:rPr>
            </w:pPr>
            <w:r w:rsidRPr="002310E5">
              <w:rPr>
                <w:rFonts w:ascii="Times New Roman" w:hAnsi="Times New Roman" w:cs="Times New Roman"/>
                <w:color w:val="000000"/>
                <w:sz w:val="16"/>
                <w:szCs w:val="16"/>
                <w:lang w:val="en-GB"/>
              </w:rPr>
              <w:t>7.11</w:t>
            </w:r>
          </w:p>
        </w:tc>
        <w:tc>
          <w:tcPr>
            <w:tcW w:w="1204" w:type="dxa"/>
            <w:hideMark/>
          </w:tcPr>
          <w:p w14:paraId="5C73416C" w14:textId="77777777" w:rsidR="002310E5" w:rsidRPr="002310E5" w:rsidRDefault="002310E5">
            <w:pPr>
              <w:jc w:val="center"/>
              <w:rPr>
                <w:rFonts w:ascii="Times New Roman" w:hAnsi="Times New Roman" w:cs="Times New Roman"/>
                <w:color w:val="000000"/>
                <w:sz w:val="16"/>
                <w:szCs w:val="16"/>
              </w:rPr>
            </w:pPr>
            <w:r w:rsidRPr="002310E5">
              <w:rPr>
                <w:rFonts w:ascii="Times New Roman" w:hAnsi="Times New Roman" w:cs="Times New Roman"/>
                <w:color w:val="000000"/>
                <w:sz w:val="16"/>
                <w:szCs w:val="16"/>
                <w:lang w:val="en-GB"/>
              </w:rPr>
              <w:t>7.35</w:t>
            </w:r>
          </w:p>
        </w:tc>
        <w:tc>
          <w:tcPr>
            <w:tcW w:w="1260" w:type="dxa"/>
            <w:hideMark/>
          </w:tcPr>
          <w:p w14:paraId="4CA1BBA7" w14:textId="4A9BEFD0" w:rsidR="002310E5" w:rsidRPr="00936FD7" w:rsidRDefault="002310E5" w:rsidP="006D5DDA">
            <w:pPr>
              <w:jc w:val="right"/>
              <w:rPr>
                <w:rFonts w:ascii="Times New Roman" w:hAnsi="Times New Roman" w:cs="Times New Roman"/>
                <w:b/>
                <w:color w:val="000000"/>
                <w:sz w:val="16"/>
                <w:szCs w:val="16"/>
              </w:rPr>
            </w:pPr>
            <w:r w:rsidRPr="00936FD7">
              <w:rPr>
                <w:rFonts w:ascii="Times New Roman" w:hAnsi="Times New Roman" w:cs="Times New Roman"/>
                <w:b/>
                <w:color w:val="000000"/>
                <w:sz w:val="16"/>
                <w:szCs w:val="16"/>
              </w:rPr>
              <w:t>0.344</w:t>
            </w:r>
          </w:p>
        </w:tc>
      </w:tr>
      <w:tr w:rsidR="002310E5" w:rsidRPr="002310E5" w14:paraId="650F2CC9" w14:textId="77777777" w:rsidTr="00466085">
        <w:trPr>
          <w:trHeight w:val="315"/>
          <w:jc w:val="center"/>
        </w:trPr>
        <w:tc>
          <w:tcPr>
            <w:tcW w:w="1102" w:type="dxa"/>
            <w:hideMark/>
          </w:tcPr>
          <w:p w14:paraId="2EC0194E" w14:textId="77777777" w:rsidR="002310E5" w:rsidRPr="002310E5" w:rsidRDefault="002310E5">
            <w:pPr>
              <w:rPr>
                <w:rFonts w:ascii="Times New Roman" w:hAnsi="Times New Roman" w:cs="Times New Roman"/>
                <w:color w:val="000000"/>
                <w:sz w:val="16"/>
                <w:szCs w:val="16"/>
              </w:rPr>
            </w:pPr>
            <w:r w:rsidRPr="002310E5">
              <w:rPr>
                <w:rFonts w:ascii="Times New Roman" w:hAnsi="Times New Roman" w:cs="Times New Roman"/>
                <w:color w:val="000000"/>
                <w:sz w:val="16"/>
                <w:szCs w:val="16"/>
                <w:lang w:val="en-GB"/>
              </w:rPr>
              <w:t>McNish</w:t>
            </w:r>
          </w:p>
        </w:tc>
        <w:tc>
          <w:tcPr>
            <w:tcW w:w="839" w:type="dxa"/>
            <w:hideMark/>
          </w:tcPr>
          <w:p w14:paraId="1A978C72" w14:textId="77777777" w:rsidR="002310E5" w:rsidRPr="002310E5" w:rsidRDefault="002310E5">
            <w:pPr>
              <w:jc w:val="center"/>
              <w:rPr>
                <w:rFonts w:ascii="Times New Roman" w:hAnsi="Times New Roman" w:cs="Times New Roman"/>
                <w:color w:val="000000"/>
                <w:sz w:val="16"/>
                <w:szCs w:val="16"/>
              </w:rPr>
            </w:pPr>
            <w:r w:rsidRPr="002310E5">
              <w:rPr>
                <w:rFonts w:ascii="Times New Roman" w:hAnsi="Times New Roman" w:cs="Times New Roman"/>
                <w:color w:val="000000"/>
                <w:sz w:val="16"/>
                <w:szCs w:val="16"/>
                <w:lang w:val="en-GB"/>
              </w:rPr>
              <w:t>7.88</w:t>
            </w:r>
          </w:p>
        </w:tc>
        <w:tc>
          <w:tcPr>
            <w:tcW w:w="1204" w:type="dxa"/>
            <w:hideMark/>
          </w:tcPr>
          <w:p w14:paraId="42F3B35A" w14:textId="77777777" w:rsidR="002310E5" w:rsidRPr="002310E5" w:rsidRDefault="002310E5">
            <w:pPr>
              <w:jc w:val="center"/>
              <w:rPr>
                <w:rFonts w:ascii="Times New Roman" w:hAnsi="Times New Roman" w:cs="Times New Roman"/>
                <w:color w:val="000000"/>
                <w:sz w:val="16"/>
                <w:szCs w:val="16"/>
              </w:rPr>
            </w:pPr>
            <w:r w:rsidRPr="002310E5">
              <w:rPr>
                <w:rFonts w:ascii="Times New Roman" w:hAnsi="Times New Roman" w:cs="Times New Roman"/>
                <w:color w:val="000000"/>
                <w:sz w:val="16"/>
                <w:szCs w:val="16"/>
                <w:lang w:val="en-GB"/>
              </w:rPr>
              <w:t>7.91</w:t>
            </w:r>
          </w:p>
        </w:tc>
        <w:tc>
          <w:tcPr>
            <w:tcW w:w="1260" w:type="dxa"/>
            <w:hideMark/>
          </w:tcPr>
          <w:p w14:paraId="1A34578B" w14:textId="3FDF879A" w:rsidR="002310E5" w:rsidRPr="00936FD7" w:rsidRDefault="002310E5" w:rsidP="006D5DDA">
            <w:pPr>
              <w:jc w:val="right"/>
              <w:rPr>
                <w:rFonts w:ascii="Times New Roman" w:hAnsi="Times New Roman" w:cs="Times New Roman"/>
                <w:b/>
                <w:color w:val="000000"/>
                <w:sz w:val="16"/>
                <w:szCs w:val="16"/>
              </w:rPr>
            </w:pPr>
            <w:r w:rsidRPr="00936FD7">
              <w:rPr>
                <w:rFonts w:ascii="Times New Roman" w:hAnsi="Times New Roman" w:cs="Times New Roman"/>
                <w:b/>
                <w:color w:val="000000"/>
                <w:sz w:val="16"/>
                <w:szCs w:val="16"/>
              </w:rPr>
              <w:t>0.369</w:t>
            </w:r>
          </w:p>
        </w:tc>
      </w:tr>
      <w:tr w:rsidR="002310E5" w:rsidRPr="002310E5" w14:paraId="14A06E45" w14:textId="77777777" w:rsidTr="00466085">
        <w:trPr>
          <w:trHeight w:val="315"/>
          <w:jc w:val="center"/>
        </w:trPr>
        <w:tc>
          <w:tcPr>
            <w:tcW w:w="1102" w:type="dxa"/>
            <w:hideMark/>
          </w:tcPr>
          <w:p w14:paraId="12360B31" w14:textId="77777777" w:rsidR="002310E5" w:rsidRPr="002310E5" w:rsidRDefault="002310E5">
            <w:pPr>
              <w:rPr>
                <w:rFonts w:ascii="Times New Roman" w:hAnsi="Times New Roman" w:cs="Times New Roman"/>
                <w:color w:val="000000"/>
                <w:sz w:val="16"/>
                <w:szCs w:val="16"/>
              </w:rPr>
            </w:pPr>
            <w:r w:rsidRPr="002310E5">
              <w:rPr>
                <w:rFonts w:ascii="Times New Roman" w:hAnsi="Times New Roman" w:cs="Times New Roman"/>
                <w:color w:val="000000"/>
                <w:sz w:val="16"/>
                <w:szCs w:val="16"/>
                <w:lang w:val="en-GB"/>
              </w:rPr>
              <w:t>Freetown</w:t>
            </w:r>
            <w:r w:rsidRPr="002310E5">
              <w:rPr>
                <w:rFonts w:ascii="Times New Roman" w:hAnsi="Times New Roman" w:cs="Times New Roman"/>
                <w:color w:val="000000"/>
                <w:sz w:val="16"/>
                <w:szCs w:val="16"/>
                <w:vertAlign w:val="superscript"/>
                <w:lang w:val="en-GB"/>
              </w:rPr>
              <w:t>*)</w:t>
            </w:r>
          </w:p>
        </w:tc>
        <w:tc>
          <w:tcPr>
            <w:tcW w:w="839" w:type="dxa"/>
            <w:hideMark/>
          </w:tcPr>
          <w:p w14:paraId="3E58070E" w14:textId="77777777" w:rsidR="002310E5" w:rsidRPr="002310E5" w:rsidRDefault="002310E5">
            <w:pPr>
              <w:jc w:val="center"/>
              <w:rPr>
                <w:rFonts w:ascii="Times New Roman" w:hAnsi="Times New Roman" w:cs="Times New Roman"/>
                <w:color w:val="000000"/>
                <w:sz w:val="16"/>
                <w:szCs w:val="16"/>
              </w:rPr>
            </w:pPr>
            <w:r w:rsidRPr="002310E5">
              <w:rPr>
                <w:rFonts w:ascii="Times New Roman" w:hAnsi="Times New Roman" w:cs="Times New Roman"/>
                <w:color w:val="000000"/>
                <w:sz w:val="16"/>
                <w:szCs w:val="16"/>
                <w:lang w:val="en-GB"/>
              </w:rPr>
              <w:t>6.59</w:t>
            </w:r>
          </w:p>
        </w:tc>
        <w:tc>
          <w:tcPr>
            <w:tcW w:w="1204" w:type="dxa"/>
            <w:hideMark/>
          </w:tcPr>
          <w:p w14:paraId="52137D06" w14:textId="77777777" w:rsidR="002310E5" w:rsidRPr="002310E5" w:rsidRDefault="002310E5">
            <w:pPr>
              <w:jc w:val="center"/>
              <w:rPr>
                <w:rFonts w:ascii="Times New Roman" w:hAnsi="Times New Roman" w:cs="Times New Roman"/>
                <w:color w:val="000000"/>
                <w:sz w:val="16"/>
                <w:szCs w:val="16"/>
              </w:rPr>
            </w:pPr>
            <w:r w:rsidRPr="002310E5">
              <w:rPr>
                <w:rFonts w:ascii="Times New Roman" w:hAnsi="Times New Roman" w:cs="Times New Roman"/>
                <w:color w:val="000000"/>
                <w:sz w:val="16"/>
                <w:szCs w:val="16"/>
                <w:lang w:val="en-GB"/>
              </w:rPr>
              <w:t>7.55</w:t>
            </w:r>
          </w:p>
        </w:tc>
        <w:tc>
          <w:tcPr>
            <w:tcW w:w="1260" w:type="dxa"/>
            <w:hideMark/>
          </w:tcPr>
          <w:p w14:paraId="50B04052" w14:textId="4CF3E6DD" w:rsidR="002310E5" w:rsidRPr="00936FD7" w:rsidRDefault="002310E5" w:rsidP="006D5DDA">
            <w:pPr>
              <w:jc w:val="right"/>
              <w:rPr>
                <w:rFonts w:ascii="Times New Roman" w:hAnsi="Times New Roman" w:cs="Times New Roman"/>
                <w:b/>
                <w:color w:val="000000"/>
                <w:sz w:val="16"/>
                <w:szCs w:val="16"/>
              </w:rPr>
            </w:pPr>
            <w:r w:rsidRPr="00936FD7">
              <w:rPr>
                <w:rFonts w:ascii="Times New Roman" w:hAnsi="Times New Roman" w:cs="Times New Roman"/>
                <w:b/>
                <w:color w:val="000000"/>
                <w:sz w:val="16"/>
                <w:szCs w:val="16"/>
              </w:rPr>
              <w:t>0.279</w:t>
            </w:r>
          </w:p>
        </w:tc>
      </w:tr>
      <w:tr w:rsidR="002310E5" w:rsidRPr="002310E5" w14:paraId="002989C6" w14:textId="77777777" w:rsidTr="00466085">
        <w:trPr>
          <w:trHeight w:val="315"/>
          <w:jc w:val="center"/>
        </w:trPr>
        <w:tc>
          <w:tcPr>
            <w:tcW w:w="1102" w:type="dxa"/>
            <w:hideMark/>
          </w:tcPr>
          <w:p w14:paraId="69B316CB" w14:textId="77777777" w:rsidR="002310E5" w:rsidRPr="002310E5" w:rsidRDefault="002310E5">
            <w:pPr>
              <w:rPr>
                <w:rFonts w:ascii="Times New Roman" w:hAnsi="Times New Roman" w:cs="Times New Roman"/>
                <w:color w:val="000000"/>
                <w:sz w:val="16"/>
                <w:szCs w:val="16"/>
              </w:rPr>
            </w:pPr>
            <w:r w:rsidRPr="002310E5">
              <w:rPr>
                <w:rFonts w:ascii="Times New Roman" w:hAnsi="Times New Roman" w:cs="Times New Roman"/>
                <w:color w:val="000000"/>
                <w:sz w:val="16"/>
                <w:szCs w:val="16"/>
                <w:lang w:val="en-GB"/>
              </w:rPr>
              <w:t>Barbuda</w:t>
            </w:r>
          </w:p>
        </w:tc>
        <w:tc>
          <w:tcPr>
            <w:tcW w:w="839" w:type="dxa"/>
            <w:hideMark/>
          </w:tcPr>
          <w:p w14:paraId="167E5FC3" w14:textId="77777777" w:rsidR="002310E5" w:rsidRPr="002310E5" w:rsidRDefault="002310E5">
            <w:pPr>
              <w:jc w:val="center"/>
              <w:rPr>
                <w:rFonts w:ascii="Times New Roman" w:hAnsi="Times New Roman" w:cs="Times New Roman"/>
                <w:color w:val="000000"/>
                <w:sz w:val="16"/>
                <w:szCs w:val="16"/>
              </w:rPr>
            </w:pPr>
            <w:r w:rsidRPr="002310E5">
              <w:rPr>
                <w:rFonts w:ascii="Times New Roman" w:hAnsi="Times New Roman" w:cs="Times New Roman"/>
                <w:color w:val="000000"/>
                <w:sz w:val="16"/>
                <w:szCs w:val="16"/>
                <w:lang w:val="en-GB"/>
              </w:rPr>
              <w:t>6.47</w:t>
            </w:r>
          </w:p>
        </w:tc>
        <w:tc>
          <w:tcPr>
            <w:tcW w:w="1204" w:type="dxa"/>
            <w:hideMark/>
          </w:tcPr>
          <w:p w14:paraId="092C728B" w14:textId="77777777" w:rsidR="002310E5" w:rsidRPr="002310E5" w:rsidRDefault="002310E5">
            <w:pPr>
              <w:jc w:val="center"/>
              <w:rPr>
                <w:rFonts w:ascii="Times New Roman" w:hAnsi="Times New Roman" w:cs="Times New Roman"/>
                <w:color w:val="000000"/>
                <w:sz w:val="16"/>
                <w:szCs w:val="16"/>
              </w:rPr>
            </w:pPr>
            <w:r w:rsidRPr="002310E5">
              <w:rPr>
                <w:rFonts w:ascii="Times New Roman" w:hAnsi="Times New Roman" w:cs="Times New Roman"/>
                <w:color w:val="000000"/>
                <w:sz w:val="16"/>
                <w:szCs w:val="16"/>
                <w:lang w:val="en-GB"/>
              </w:rPr>
              <w:t>6.98</w:t>
            </w:r>
          </w:p>
        </w:tc>
        <w:tc>
          <w:tcPr>
            <w:tcW w:w="1260" w:type="dxa"/>
            <w:hideMark/>
          </w:tcPr>
          <w:p w14:paraId="0932E28A" w14:textId="5620A7FA" w:rsidR="002310E5" w:rsidRPr="00936FD7" w:rsidRDefault="002310E5" w:rsidP="006D5DDA">
            <w:pPr>
              <w:jc w:val="right"/>
              <w:rPr>
                <w:rFonts w:ascii="Times New Roman" w:hAnsi="Times New Roman" w:cs="Times New Roman"/>
                <w:b/>
                <w:color w:val="000000"/>
                <w:sz w:val="16"/>
                <w:szCs w:val="16"/>
              </w:rPr>
            </w:pPr>
            <w:r w:rsidRPr="00936FD7">
              <w:rPr>
                <w:rFonts w:ascii="Times New Roman" w:hAnsi="Times New Roman" w:cs="Times New Roman"/>
                <w:b/>
                <w:color w:val="000000"/>
                <w:sz w:val="16"/>
                <w:szCs w:val="16"/>
              </w:rPr>
              <w:t>0.112</w:t>
            </w:r>
          </w:p>
        </w:tc>
      </w:tr>
    </w:tbl>
    <w:p w14:paraId="4A379260" w14:textId="77777777" w:rsidR="00FB3DB3" w:rsidRDefault="00FB3DB3" w:rsidP="008D468E">
      <w:pPr>
        <w:pStyle w:val="ListParagraph"/>
        <w:jc w:val="both"/>
        <w:rPr>
          <w:rFonts w:ascii="Times New Roman" w:hAnsi="Times New Roman" w:cs="Times New Roman"/>
        </w:rPr>
      </w:pPr>
    </w:p>
    <w:p w14:paraId="50F7522D" w14:textId="77777777" w:rsidR="006D5A22" w:rsidRPr="008D737C" w:rsidRDefault="006D5A22" w:rsidP="008D468E">
      <w:pPr>
        <w:pStyle w:val="ListParagraph"/>
        <w:numPr>
          <w:ilvl w:val="0"/>
          <w:numId w:val="10"/>
        </w:numPr>
        <w:jc w:val="both"/>
        <w:rPr>
          <w:rFonts w:ascii="Times New Roman" w:hAnsi="Times New Roman" w:cs="Times New Roman"/>
        </w:rPr>
      </w:pPr>
      <w:r w:rsidRPr="008D737C">
        <w:rPr>
          <w:rFonts w:ascii="Times New Roman" w:hAnsi="Times New Roman" w:cs="Times New Roman"/>
        </w:rPr>
        <w:t>Potential Solar generation</w:t>
      </w:r>
    </w:p>
    <w:p w14:paraId="3B18785E" w14:textId="3E6DB6D0" w:rsidR="006D5A22" w:rsidRPr="002D14F0" w:rsidRDefault="006D5A22" w:rsidP="008D468E">
      <w:pPr>
        <w:jc w:val="both"/>
        <w:rPr>
          <w:rFonts w:ascii="Times New Roman" w:hAnsi="Times New Roman" w:cs="Times New Roman"/>
        </w:rPr>
      </w:pPr>
      <w:r w:rsidRPr="002D14F0">
        <w:rPr>
          <w:rFonts w:ascii="Times New Roman" w:hAnsi="Times New Roman" w:cs="Times New Roman"/>
        </w:rPr>
        <w:t xml:space="preserve">The potential power output of solar panels are calculated </w:t>
      </w:r>
      <w:r w:rsidR="00684027">
        <w:rPr>
          <w:rFonts w:ascii="Times New Roman" w:hAnsi="Times New Roman" w:cs="Times New Roman"/>
        </w:rPr>
        <w:t xml:space="preserve">considering </w:t>
      </w:r>
      <w:r w:rsidRPr="002D14F0">
        <w:rPr>
          <w:rFonts w:ascii="Times New Roman" w:hAnsi="Times New Roman" w:cs="Times New Roman"/>
        </w:rPr>
        <w:t xml:space="preserve">of the </w:t>
      </w:r>
      <w:r w:rsidR="00684027">
        <w:rPr>
          <w:rFonts w:ascii="Times New Roman" w:hAnsi="Times New Roman" w:cs="Times New Roman"/>
        </w:rPr>
        <w:t xml:space="preserve">observed </w:t>
      </w:r>
      <w:r w:rsidRPr="002D14F0">
        <w:rPr>
          <w:rFonts w:ascii="Times New Roman" w:hAnsi="Times New Roman" w:cs="Times New Roman"/>
        </w:rPr>
        <w:t xml:space="preserve">solar </w:t>
      </w:r>
      <w:r w:rsidR="00B16911" w:rsidRPr="002D14F0">
        <w:rPr>
          <w:rFonts w:ascii="Times New Roman" w:hAnsi="Times New Roman" w:cs="Times New Roman"/>
        </w:rPr>
        <w:t>irradiation</w:t>
      </w:r>
      <w:r w:rsidRPr="002D14F0">
        <w:rPr>
          <w:rFonts w:ascii="Times New Roman" w:hAnsi="Times New Roman" w:cs="Times New Roman"/>
        </w:rPr>
        <w:t xml:space="preserve"> and </w:t>
      </w:r>
      <w:r w:rsidR="00684027">
        <w:rPr>
          <w:rFonts w:ascii="Times New Roman" w:hAnsi="Times New Roman" w:cs="Times New Roman"/>
        </w:rPr>
        <w:t xml:space="preserve">ambient </w:t>
      </w:r>
      <w:r w:rsidRPr="002D14F0">
        <w:rPr>
          <w:rFonts w:ascii="Times New Roman" w:hAnsi="Times New Roman" w:cs="Times New Roman"/>
        </w:rPr>
        <w:t>temperature</w:t>
      </w:r>
      <w:r w:rsidR="00684027">
        <w:rPr>
          <w:rFonts w:ascii="Times New Roman" w:hAnsi="Times New Roman" w:cs="Times New Roman"/>
        </w:rPr>
        <w:t>’s</w:t>
      </w:r>
      <w:r w:rsidRPr="002D14F0">
        <w:rPr>
          <w:rFonts w:ascii="Times New Roman" w:hAnsi="Times New Roman" w:cs="Times New Roman"/>
        </w:rPr>
        <w:t xml:space="preserve"> effect on panels’ efficiency. The </w:t>
      </w:r>
      <w:r w:rsidR="00684027">
        <w:rPr>
          <w:rFonts w:ascii="Times New Roman" w:hAnsi="Times New Roman" w:cs="Times New Roman"/>
        </w:rPr>
        <w:t>module model</w:t>
      </w:r>
      <w:r w:rsidR="00684027" w:rsidRPr="002D14F0">
        <w:rPr>
          <w:rFonts w:ascii="Times New Roman" w:hAnsi="Times New Roman" w:cs="Times New Roman"/>
        </w:rPr>
        <w:t xml:space="preserve"> </w:t>
      </w:r>
      <w:r w:rsidRPr="002D14F0">
        <w:rPr>
          <w:rFonts w:ascii="Times New Roman" w:hAnsi="Times New Roman" w:cs="Times New Roman"/>
        </w:rPr>
        <w:t xml:space="preserve">we chose is </w:t>
      </w:r>
      <w:r w:rsidR="00684027">
        <w:rPr>
          <w:rFonts w:ascii="Times New Roman" w:hAnsi="Times New Roman" w:cs="Times New Roman"/>
        </w:rPr>
        <w:t xml:space="preserve">the First Solar® </w:t>
      </w:r>
      <w:r w:rsidRPr="002D14F0">
        <w:rPr>
          <w:rFonts w:ascii="Times New Roman" w:hAnsi="Times New Roman" w:cs="Times New Roman"/>
        </w:rPr>
        <w:t>FS</w:t>
      </w:r>
      <w:r w:rsidR="00684027">
        <w:rPr>
          <w:rFonts w:ascii="Times New Roman" w:hAnsi="Times New Roman" w:cs="Times New Roman"/>
        </w:rPr>
        <w:t>-</w:t>
      </w:r>
      <w:r w:rsidRPr="002D14F0">
        <w:rPr>
          <w:rFonts w:ascii="Times New Roman" w:hAnsi="Times New Roman" w:cs="Times New Roman"/>
        </w:rPr>
        <w:t>387</w:t>
      </w:r>
      <w:r w:rsidR="00D1610C">
        <w:rPr>
          <w:rFonts w:ascii="Times New Roman" w:hAnsi="Times New Roman" w:cs="Times New Roman"/>
        </w:rPr>
        <w:t xml:space="preserve"> [2] </w:t>
      </w:r>
      <w:r w:rsidR="00684027">
        <w:rPr>
          <w:rFonts w:ascii="Times New Roman" w:hAnsi="Times New Roman" w:cs="Times New Roman"/>
        </w:rPr>
        <w:t>, which has a</w:t>
      </w:r>
      <w:r w:rsidR="00B462E2">
        <w:rPr>
          <w:rFonts w:ascii="Times New Roman" w:hAnsi="Times New Roman" w:cs="Times New Roman"/>
        </w:rPr>
        <w:t>rated power of 65.6W and an area of 0.72m</w:t>
      </w:r>
      <w:r w:rsidR="00B462E2" w:rsidRPr="00B462E2">
        <w:rPr>
          <w:rFonts w:ascii="Times New Roman" w:hAnsi="Times New Roman" w:cs="Times New Roman"/>
          <w:vertAlign w:val="superscript"/>
        </w:rPr>
        <w:t>2</w:t>
      </w:r>
      <w:r w:rsidR="00B462E2">
        <w:rPr>
          <w:rFonts w:ascii="Times New Roman" w:hAnsi="Times New Roman" w:cs="Times New Roman"/>
          <w:vertAlign w:val="superscript"/>
        </w:rPr>
        <w:t xml:space="preserve"> </w:t>
      </w:r>
      <w:r w:rsidR="00684027">
        <w:rPr>
          <w:rFonts w:ascii="Times New Roman" w:hAnsi="Times New Roman" w:cs="Times New Roman"/>
        </w:rPr>
        <w:t>per module</w:t>
      </w:r>
      <w:r w:rsidR="00B462E2">
        <w:rPr>
          <w:rFonts w:ascii="Times New Roman" w:hAnsi="Times New Roman" w:cs="Times New Roman"/>
        </w:rPr>
        <w:t xml:space="preserve">. A 5 MW of capacity correspond to </w:t>
      </w:r>
      <w:r w:rsidR="00B462E2" w:rsidRPr="00B462E2">
        <w:rPr>
          <w:rFonts w:ascii="Times New Roman" w:hAnsi="Times New Roman" w:cs="Times New Roman"/>
        </w:rPr>
        <w:t xml:space="preserve">76220 </w:t>
      </w:r>
      <w:r w:rsidR="00B462E2">
        <w:rPr>
          <w:rFonts w:ascii="Times New Roman" w:hAnsi="Times New Roman" w:cs="Times New Roman"/>
        </w:rPr>
        <w:t>such panels which occupy</w:t>
      </w:r>
      <w:r w:rsidR="0052151B" w:rsidRPr="002D14F0">
        <w:rPr>
          <w:rFonts w:ascii="Times New Roman" w:hAnsi="Times New Roman" w:cs="Times New Roman"/>
        </w:rPr>
        <w:t xml:space="preserve"> 54878.4 m</w:t>
      </w:r>
      <w:r w:rsidR="0052151B" w:rsidRPr="002D14F0">
        <w:rPr>
          <w:rFonts w:ascii="Times New Roman" w:hAnsi="Times New Roman" w:cs="Times New Roman"/>
          <w:vertAlign w:val="superscript"/>
        </w:rPr>
        <w:t>2</w:t>
      </w:r>
      <w:r w:rsidR="00B462E2">
        <w:rPr>
          <w:rFonts w:ascii="Times New Roman" w:hAnsi="Times New Roman" w:cs="Times New Roman"/>
          <w:vertAlign w:val="superscript"/>
        </w:rPr>
        <w:t xml:space="preserve"> </w:t>
      </w:r>
      <w:r w:rsidR="00B462E2">
        <w:rPr>
          <w:rFonts w:ascii="Times New Roman" w:hAnsi="Times New Roman" w:cs="Times New Roman"/>
        </w:rPr>
        <w:t>of area</w:t>
      </w:r>
      <w:r w:rsidR="0052151B" w:rsidRPr="002D14F0">
        <w:rPr>
          <w:rFonts w:ascii="Times New Roman" w:hAnsi="Times New Roman" w:cs="Times New Roman"/>
        </w:rPr>
        <w:t>.</w:t>
      </w:r>
      <w:r w:rsidR="00F35496" w:rsidRPr="00F35496">
        <w:rPr>
          <w:rFonts w:ascii="Times New Roman" w:hAnsi="Times New Roman" w:cs="Times New Roman"/>
        </w:rPr>
        <w:t xml:space="preserve"> </w:t>
      </w:r>
      <w:r w:rsidR="00F35496">
        <w:rPr>
          <w:rFonts w:ascii="Times New Roman" w:hAnsi="Times New Roman" w:cs="Times New Roman"/>
        </w:rPr>
        <w:t xml:space="preserve">According the solar irradiation </w:t>
      </w:r>
      <w:r w:rsidR="00B462E2">
        <w:rPr>
          <w:rFonts w:ascii="Times New Roman" w:hAnsi="Times New Roman" w:cs="Times New Roman"/>
        </w:rPr>
        <w:t xml:space="preserve">and temperature </w:t>
      </w:r>
      <w:r w:rsidR="00F35496">
        <w:rPr>
          <w:rFonts w:ascii="Times New Roman" w:hAnsi="Times New Roman" w:cs="Times New Roman"/>
        </w:rPr>
        <w:t>data, the uncurtailed capacity factor of solar panels is 28.6%</w:t>
      </w:r>
      <w:r w:rsidR="00B462E2">
        <w:rPr>
          <w:rFonts w:ascii="Times New Roman" w:hAnsi="Times New Roman" w:cs="Times New Roman"/>
        </w:rPr>
        <w:t>.</w:t>
      </w:r>
    </w:p>
    <w:p w14:paraId="34CE76D4" w14:textId="77777777" w:rsidR="0052151B" w:rsidRPr="002D14F0" w:rsidRDefault="0052151B" w:rsidP="008D468E">
      <w:pPr>
        <w:pStyle w:val="ListParagraph"/>
        <w:jc w:val="both"/>
        <w:rPr>
          <w:rFonts w:ascii="Times New Roman" w:hAnsi="Times New Roman" w:cs="Times New Roman"/>
        </w:rPr>
      </w:pPr>
    </w:p>
    <w:p w14:paraId="6FB18432" w14:textId="77777777" w:rsidR="00CE5F95" w:rsidRPr="008D737C" w:rsidRDefault="0052151B" w:rsidP="008D468E">
      <w:pPr>
        <w:pStyle w:val="ListParagraph"/>
        <w:numPr>
          <w:ilvl w:val="0"/>
          <w:numId w:val="10"/>
        </w:numPr>
        <w:jc w:val="both"/>
        <w:rPr>
          <w:rFonts w:ascii="Times New Roman" w:hAnsi="Times New Roman" w:cs="Times New Roman"/>
        </w:rPr>
      </w:pPr>
      <w:r w:rsidRPr="008D737C">
        <w:rPr>
          <w:rFonts w:ascii="Times New Roman" w:hAnsi="Times New Roman" w:cs="Times New Roman"/>
        </w:rPr>
        <w:t>Total renewable energy generati</w:t>
      </w:r>
      <w:r w:rsidR="00B16911" w:rsidRPr="008D737C">
        <w:rPr>
          <w:rFonts w:ascii="Times New Roman" w:hAnsi="Times New Roman" w:cs="Times New Roman"/>
        </w:rPr>
        <w:t>on</w:t>
      </w:r>
    </w:p>
    <w:p w14:paraId="0829628F" w14:textId="3D34008B" w:rsidR="006D5A22" w:rsidRDefault="0052151B" w:rsidP="008D468E">
      <w:pPr>
        <w:jc w:val="both"/>
        <w:rPr>
          <w:rFonts w:ascii="Times New Roman" w:hAnsi="Times New Roman" w:cs="Times New Roman"/>
        </w:rPr>
      </w:pPr>
      <w:r w:rsidRPr="002D14F0">
        <w:rPr>
          <w:rFonts w:ascii="Times New Roman" w:hAnsi="Times New Roman" w:cs="Times New Roman"/>
        </w:rPr>
        <w:t xml:space="preserve">The average </w:t>
      </w:r>
      <w:r w:rsidR="00041169">
        <w:rPr>
          <w:rFonts w:ascii="Times New Roman" w:hAnsi="Times New Roman" w:cs="Times New Roman"/>
        </w:rPr>
        <w:t>demand of the island is 39.5MW. However, a</w:t>
      </w:r>
      <w:r w:rsidR="00D13A4B" w:rsidRPr="002D14F0">
        <w:rPr>
          <w:rFonts w:ascii="Times New Roman" w:hAnsi="Times New Roman" w:cs="Times New Roman"/>
        </w:rPr>
        <w:t xml:space="preserve">ccording to the current configuration, the average </w:t>
      </w:r>
      <w:r w:rsidRPr="002D14F0">
        <w:rPr>
          <w:rFonts w:ascii="Times New Roman" w:hAnsi="Times New Roman" w:cs="Times New Roman"/>
        </w:rPr>
        <w:t>sup</w:t>
      </w:r>
      <w:r w:rsidR="00D13A4B" w:rsidRPr="002D14F0">
        <w:rPr>
          <w:rFonts w:ascii="Times New Roman" w:hAnsi="Times New Roman" w:cs="Times New Roman"/>
        </w:rPr>
        <w:t>ply including base-load generation and renewable generation will only be 37.6 MW.</w:t>
      </w:r>
      <w:r w:rsidR="00041169">
        <w:rPr>
          <w:rFonts w:ascii="Times New Roman" w:hAnsi="Times New Roman" w:cs="Times New Roman"/>
        </w:rPr>
        <w:t xml:space="preserve"> </w:t>
      </w:r>
    </w:p>
    <w:p w14:paraId="1DE777C0" w14:textId="7577D7E5" w:rsidR="00D13A4B" w:rsidRPr="00B92FDE" w:rsidRDefault="007C4ED1" w:rsidP="00B92FDE">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average gen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baseload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solar,rated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CF</m:t>
              </m:r>
            </m:e>
            <m:sub>
              <m:r>
                <w:rPr>
                  <w:rFonts w:ascii="Cambria Math" w:hAnsi="Cambria Math" w:cs="Times New Roman"/>
                </w:rPr>
                <m:t>solar,uncurtailed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wind,rated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CF</m:t>
              </m:r>
            </m:e>
            <m:sub>
              <m:r>
                <w:rPr>
                  <w:rFonts w:ascii="Cambria Math" w:hAnsi="Cambria Math" w:cs="Times New Roman"/>
                </w:rPr>
                <m:t>wind,uncurtailed</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e>
          </m:d>
        </m:oMath>
      </m:oMathPara>
    </w:p>
    <w:p w14:paraId="53E9CCA7" w14:textId="609359DA" w:rsidR="00D13A4B" w:rsidRPr="002D14F0" w:rsidRDefault="004C1E10" w:rsidP="008D468E">
      <w:pPr>
        <w:pStyle w:val="ListParagraph"/>
        <w:numPr>
          <w:ilvl w:val="0"/>
          <w:numId w:val="7"/>
        </w:numPr>
        <w:jc w:val="both"/>
        <w:rPr>
          <w:rFonts w:ascii="Times New Roman" w:hAnsi="Times New Roman" w:cs="Times New Roman"/>
        </w:rPr>
      </w:pPr>
      <w:r w:rsidRPr="002D14F0">
        <w:rPr>
          <w:rFonts w:ascii="Times New Roman" w:hAnsi="Times New Roman" w:cs="Times New Roman"/>
        </w:rPr>
        <w:t>Sizing</w:t>
      </w:r>
      <w:r w:rsidR="00D13A4B" w:rsidRPr="002D14F0">
        <w:rPr>
          <w:rFonts w:ascii="Times New Roman" w:hAnsi="Times New Roman" w:cs="Times New Roman"/>
        </w:rPr>
        <w:t xml:space="preserve"> energy storage</w:t>
      </w:r>
      <w:r w:rsidRPr="002D14F0">
        <w:rPr>
          <w:rFonts w:ascii="Times New Roman" w:hAnsi="Times New Roman" w:cs="Times New Roman"/>
        </w:rPr>
        <w:t xml:space="preserve"> </w:t>
      </w:r>
    </w:p>
    <w:p w14:paraId="2EB60A58" w14:textId="7813C059" w:rsidR="00D13A4B" w:rsidRPr="00466085" w:rsidRDefault="00466085" w:rsidP="00466085">
      <w:pPr>
        <w:pStyle w:val="ListParagraph"/>
        <w:jc w:val="both"/>
        <w:rPr>
          <w:rFonts w:ascii="Times New Roman" w:hAnsi="Times New Roman" w:cs="Times New Roman"/>
        </w:rPr>
      </w:pPr>
      <w:r w:rsidRPr="00466085">
        <w:rPr>
          <w:noProof/>
          <w:sz w:val="18"/>
        </w:rPr>
        <w:drawing>
          <wp:anchor distT="0" distB="0" distL="114300" distR="114300" simplePos="0" relativeHeight="251701248" behindDoc="0" locked="0" layoutInCell="1" allowOverlap="1" wp14:anchorId="25D481C4" wp14:editId="11EB9B9C">
            <wp:simplePos x="0" y="0"/>
            <wp:positionH relativeFrom="margin">
              <wp:posOffset>3282950</wp:posOffset>
            </wp:positionH>
            <wp:positionV relativeFrom="paragraph">
              <wp:posOffset>490220</wp:posOffset>
            </wp:positionV>
            <wp:extent cx="2517140" cy="1511300"/>
            <wp:effectExtent l="0" t="0" r="0" b="0"/>
            <wp:wrapTopAndBottom/>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7140" cy="1511300"/>
                    </a:xfrm>
                    <a:prstGeom prst="rect">
                      <a:avLst/>
                    </a:prstGeom>
                  </pic:spPr>
                </pic:pic>
              </a:graphicData>
            </a:graphic>
            <wp14:sizeRelH relativeFrom="margin">
              <wp14:pctWidth>0</wp14:pctWidth>
            </wp14:sizeRelH>
            <wp14:sizeRelV relativeFrom="margin">
              <wp14:pctHeight>0</wp14:pctHeight>
            </wp14:sizeRelV>
          </wp:anchor>
        </w:drawing>
      </w:r>
      <w:r w:rsidR="007D0E66" w:rsidRPr="002D14F0">
        <w:rPr>
          <w:rFonts w:ascii="Times New Roman" w:hAnsi="Times New Roman" w:cs="Times New Roman"/>
          <w:noProof/>
        </w:rPr>
        <w:drawing>
          <wp:anchor distT="0" distB="0" distL="114300" distR="114300" simplePos="0" relativeHeight="251624448" behindDoc="0" locked="0" layoutInCell="1" allowOverlap="1" wp14:anchorId="64CD2122" wp14:editId="64741BF8">
            <wp:simplePos x="0" y="0"/>
            <wp:positionH relativeFrom="margin">
              <wp:posOffset>212560</wp:posOffset>
            </wp:positionH>
            <wp:positionV relativeFrom="paragraph">
              <wp:posOffset>235428</wp:posOffset>
            </wp:positionV>
            <wp:extent cx="2597150" cy="1774190"/>
            <wp:effectExtent l="0" t="0" r="0" b="0"/>
            <wp:wrapTopAndBottom/>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97150" cy="1774190"/>
                    </a:xfrm>
                    <a:prstGeom prst="rect">
                      <a:avLst/>
                    </a:prstGeom>
                  </pic:spPr>
                </pic:pic>
              </a:graphicData>
            </a:graphic>
          </wp:anchor>
        </w:drawing>
      </w:r>
    </w:p>
    <w:p w14:paraId="28C70407" w14:textId="2D7D44D6" w:rsidR="00466085" w:rsidRDefault="00466085" w:rsidP="008D468E">
      <w:pPr>
        <w:jc w:val="both"/>
        <w:rPr>
          <w:rFonts w:ascii="Times New Roman" w:hAnsi="Times New Roman" w:cs="Times New Roman"/>
        </w:rPr>
      </w:pPr>
      <w:r w:rsidRPr="00466085">
        <w:rPr>
          <w:rFonts w:ascii="Times New Roman" w:hAnsi="Times New Roman" w:cs="Times New Roman"/>
          <w:sz w:val="18"/>
        </w:rPr>
        <w:t>Fig. 2 Number of hours the demand is not met versus storage capacity</w:t>
      </w:r>
      <w:r>
        <w:rPr>
          <w:rFonts w:ascii="Times New Roman" w:hAnsi="Times New Roman" w:cs="Times New Roman"/>
          <w:sz w:val="18"/>
        </w:rPr>
        <w:t xml:space="preserve">     </w:t>
      </w:r>
      <w:r w:rsidR="008A65A9">
        <w:rPr>
          <w:rFonts w:ascii="Times New Roman" w:hAnsi="Times New Roman" w:cs="Times New Roman"/>
          <w:sz w:val="18"/>
        </w:rPr>
        <w:t xml:space="preserve">               </w:t>
      </w:r>
      <w:r>
        <w:rPr>
          <w:rFonts w:ascii="Times New Roman" w:hAnsi="Times New Roman" w:cs="Times New Roman"/>
          <w:sz w:val="18"/>
        </w:rPr>
        <w:t>Fig.3 The derivative of curve in fig</w:t>
      </w:r>
      <w:r w:rsidR="008A65A9">
        <w:rPr>
          <w:rFonts w:ascii="Times New Roman" w:hAnsi="Times New Roman" w:cs="Times New Roman"/>
          <w:sz w:val="18"/>
        </w:rPr>
        <w:t>.</w:t>
      </w:r>
      <w:r>
        <w:rPr>
          <w:rFonts w:ascii="Times New Roman" w:hAnsi="Times New Roman" w:cs="Times New Roman"/>
          <w:sz w:val="18"/>
        </w:rPr>
        <w:t xml:space="preserve"> 2</w:t>
      </w:r>
    </w:p>
    <w:p w14:paraId="56A37443" w14:textId="243072D1" w:rsidR="002D14F0" w:rsidRPr="002D14F0" w:rsidRDefault="008F1D7E" w:rsidP="008D468E">
      <w:pPr>
        <w:jc w:val="both"/>
        <w:rPr>
          <w:rFonts w:ascii="Times New Roman" w:hAnsi="Times New Roman" w:cs="Times New Roman"/>
        </w:rPr>
      </w:pPr>
      <w:r>
        <w:rPr>
          <w:rFonts w:ascii="Times New Roman" w:hAnsi="Times New Roman" w:cs="Times New Roman"/>
        </w:rPr>
        <w:t>Figure 2</w:t>
      </w:r>
      <w:r w:rsidR="00CE5F95" w:rsidRPr="002D14F0">
        <w:rPr>
          <w:rFonts w:ascii="Times New Roman" w:hAnsi="Times New Roman" w:cs="Times New Roman"/>
        </w:rPr>
        <w:t xml:space="preserve"> show</w:t>
      </w:r>
      <w:r w:rsidR="004C4425">
        <w:rPr>
          <w:rFonts w:ascii="Times New Roman" w:hAnsi="Times New Roman" w:cs="Times New Roman"/>
        </w:rPr>
        <w:t>s</w:t>
      </w:r>
      <w:r w:rsidR="00CE5F95" w:rsidRPr="002D14F0">
        <w:rPr>
          <w:rFonts w:ascii="Times New Roman" w:hAnsi="Times New Roman" w:cs="Times New Roman"/>
        </w:rPr>
        <w:t xml:space="preserve"> the number of</w:t>
      </w:r>
      <w:r w:rsidR="00857F26">
        <w:rPr>
          <w:rFonts w:ascii="Times New Roman" w:hAnsi="Times New Roman" w:cs="Times New Roman"/>
        </w:rPr>
        <w:t xml:space="preserve"> hours of</w:t>
      </w:r>
      <w:r w:rsidR="00BB53A9" w:rsidRPr="002D14F0">
        <w:rPr>
          <w:rFonts w:ascii="Times New Roman" w:hAnsi="Times New Roman" w:cs="Times New Roman"/>
        </w:rPr>
        <w:t xml:space="preserve"> unmet demand </w:t>
      </w:r>
      <w:r w:rsidR="00857F26">
        <w:rPr>
          <w:rFonts w:ascii="Times New Roman" w:hAnsi="Times New Roman" w:cs="Times New Roman"/>
        </w:rPr>
        <w:t xml:space="preserve">that can be </w:t>
      </w:r>
      <w:r w:rsidR="00BB53A9" w:rsidRPr="002D14F0">
        <w:rPr>
          <w:rFonts w:ascii="Times New Roman" w:hAnsi="Times New Roman" w:cs="Times New Roman"/>
        </w:rPr>
        <w:t>reduce</w:t>
      </w:r>
      <w:r w:rsidR="00857F26">
        <w:rPr>
          <w:rFonts w:ascii="Times New Roman" w:hAnsi="Times New Roman" w:cs="Times New Roman"/>
        </w:rPr>
        <w:t>d</w:t>
      </w:r>
      <w:r w:rsidR="00BB53A9" w:rsidRPr="002D14F0">
        <w:rPr>
          <w:rFonts w:ascii="Times New Roman" w:hAnsi="Times New Roman" w:cs="Times New Roman"/>
        </w:rPr>
        <w:t xml:space="preserve"> with different size</w:t>
      </w:r>
      <w:r w:rsidR="00857F26">
        <w:rPr>
          <w:rFonts w:ascii="Times New Roman" w:hAnsi="Times New Roman" w:cs="Times New Roman"/>
        </w:rPr>
        <w:t>s</w:t>
      </w:r>
      <w:r w:rsidR="00BB53A9" w:rsidRPr="002D14F0">
        <w:rPr>
          <w:rFonts w:ascii="Times New Roman" w:hAnsi="Times New Roman" w:cs="Times New Roman"/>
        </w:rPr>
        <w:t xml:space="preserve"> of energy storage. </w:t>
      </w:r>
      <w:r w:rsidR="00CE5F95" w:rsidRPr="002D14F0">
        <w:rPr>
          <w:rFonts w:ascii="Times New Roman" w:hAnsi="Times New Roman" w:cs="Times New Roman"/>
        </w:rPr>
        <w:t xml:space="preserve">As </w:t>
      </w:r>
      <w:r>
        <w:rPr>
          <w:rFonts w:ascii="Times New Roman" w:hAnsi="Times New Roman" w:cs="Times New Roman"/>
        </w:rPr>
        <w:t xml:space="preserve">shown in figure 3, as </w:t>
      </w:r>
      <w:r w:rsidR="00CE5F95" w:rsidRPr="002D14F0">
        <w:rPr>
          <w:rFonts w:ascii="Times New Roman" w:hAnsi="Times New Roman" w:cs="Times New Roman"/>
        </w:rPr>
        <w:t>the derivative of the numbers of hours with unmet demand</w:t>
      </w:r>
      <w:r w:rsidR="000E4877">
        <w:rPr>
          <w:rFonts w:ascii="Times New Roman" w:hAnsi="Times New Roman" w:cs="Times New Roman"/>
        </w:rPr>
        <w:t xml:space="preserve"> levels out</w:t>
      </w:r>
      <w:r w:rsidR="00CE5F95" w:rsidRPr="002D14F0">
        <w:rPr>
          <w:rFonts w:ascii="Times New Roman" w:hAnsi="Times New Roman" w:cs="Times New Roman"/>
        </w:rPr>
        <w:t xml:space="preserve">, the </w:t>
      </w:r>
      <w:r w:rsidR="00857F26">
        <w:rPr>
          <w:rFonts w:ascii="Times New Roman" w:hAnsi="Times New Roman" w:cs="Times New Roman"/>
        </w:rPr>
        <w:lastRenderedPageBreak/>
        <w:t xml:space="preserve">marginal </w:t>
      </w:r>
      <w:r w:rsidR="00CE5F95" w:rsidRPr="002D14F0">
        <w:rPr>
          <w:rFonts w:ascii="Times New Roman" w:hAnsi="Times New Roman" w:cs="Times New Roman"/>
        </w:rPr>
        <w:t xml:space="preserve">unmet demand reduced by the increased capacity </w:t>
      </w:r>
      <w:r w:rsidR="00857F26">
        <w:rPr>
          <w:rFonts w:ascii="Times New Roman" w:hAnsi="Times New Roman" w:cs="Times New Roman"/>
        </w:rPr>
        <w:t>reaches its limit</w:t>
      </w:r>
      <w:r w:rsidR="00CE5F95" w:rsidRPr="002D14F0">
        <w:rPr>
          <w:rFonts w:ascii="Times New Roman" w:hAnsi="Times New Roman" w:cs="Times New Roman"/>
        </w:rPr>
        <w:t xml:space="preserve">. </w:t>
      </w:r>
      <w:r w:rsidR="00BB53A9" w:rsidRPr="002D14F0">
        <w:rPr>
          <w:rFonts w:ascii="Times New Roman" w:hAnsi="Times New Roman" w:cs="Times New Roman"/>
        </w:rPr>
        <w:t>50 MW</w:t>
      </w:r>
      <w:r w:rsidR="00E26155" w:rsidRPr="002D14F0">
        <w:rPr>
          <w:rFonts w:ascii="Times New Roman" w:hAnsi="Times New Roman" w:cs="Times New Roman"/>
        </w:rPr>
        <w:t>H</w:t>
      </w:r>
      <w:r w:rsidR="00BB53A9" w:rsidRPr="002D14F0">
        <w:rPr>
          <w:rFonts w:ascii="Times New Roman" w:hAnsi="Times New Roman" w:cs="Times New Roman"/>
        </w:rPr>
        <w:t xml:space="preserve"> is </w:t>
      </w:r>
      <w:r w:rsidR="00857F26">
        <w:rPr>
          <w:rFonts w:ascii="Times New Roman" w:hAnsi="Times New Roman" w:cs="Times New Roman"/>
        </w:rPr>
        <w:t xml:space="preserve">proposed as </w:t>
      </w:r>
      <w:r w:rsidR="00BB53A9" w:rsidRPr="002D14F0">
        <w:rPr>
          <w:rFonts w:ascii="Times New Roman" w:hAnsi="Times New Roman" w:cs="Times New Roman"/>
        </w:rPr>
        <w:t xml:space="preserve">a cost-effective and </w:t>
      </w:r>
      <w:r w:rsidR="003062EF" w:rsidRPr="002D14F0">
        <w:rPr>
          <w:rFonts w:ascii="Times New Roman" w:hAnsi="Times New Roman" w:cs="Times New Roman"/>
        </w:rPr>
        <w:t>reasonable size</w:t>
      </w:r>
      <w:r w:rsidR="00CE5F95" w:rsidRPr="002D14F0">
        <w:rPr>
          <w:rFonts w:ascii="Times New Roman" w:hAnsi="Times New Roman" w:cs="Times New Roman"/>
        </w:rPr>
        <w:t>.</w:t>
      </w:r>
      <w:r w:rsidR="00BB53A9" w:rsidRPr="002D14F0">
        <w:rPr>
          <w:rFonts w:ascii="Times New Roman" w:hAnsi="Times New Roman" w:cs="Times New Roman"/>
        </w:rPr>
        <w:t xml:space="preserve"> </w:t>
      </w:r>
    </w:p>
    <w:p w14:paraId="57B01118" w14:textId="27E56CB2" w:rsidR="00CE5F95" w:rsidRPr="002D14F0" w:rsidRDefault="00CE5F95" w:rsidP="008D468E">
      <w:pPr>
        <w:pStyle w:val="ListParagraph"/>
        <w:jc w:val="both"/>
        <w:rPr>
          <w:rFonts w:ascii="Times New Roman" w:hAnsi="Times New Roman" w:cs="Times New Roman"/>
        </w:rPr>
      </w:pPr>
    </w:p>
    <w:p w14:paraId="188CAEFF" w14:textId="4C6373FB" w:rsidR="00CE5F95" w:rsidRDefault="007D0E66" w:rsidP="008D468E">
      <w:pPr>
        <w:pStyle w:val="ListParagraph"/>
        <w:numPr>
          <w:ilvl w:val="0"/>
          <w:numId w:val="7"/>
        </w:numPr>
        <w:jc w:val="both"/>
        <w:rPr>
          <w:rFonts w:ascii="Times New Roman" w:hAnsi="Times New Roman" w:cs="Times New Roman"/>
        </w:rPr>
      </w:pPr>
      <w:r w:rsidRPr="002D14F0">
        <w:rPr>
          <w:rFonts w:ascii="Times New Roman" w:hAnsi="Times New Roman" w:cs="Times New Roman"/>
          <w:noProof/>
        </w:rPr>
        <w:drawing>
          <wp:anchor distT="0" distB="0" distL="114300" distR="114300" simplePos="0" relativeHeight="251623424" behindDoc="0" locked="0" layoutInCell="1" allowOverlap="1" wp14:anchorId="5F2E394A" wp14:editId="0B58AE6B">
            <wp:simplePos x="0" y="0"/>
            <wp:positionH relativeFrom="margin">
              <wp:align>center</wp:align>
            </wp:positionH>
            <wp:positionV relativeFrom="paragraph">
              <wp:posOffset>305435</wp:posOffset>
            </wp:positionV>
            <wp:extent cx="2814320" cy="1958340"/>
            <wp:effectExtent l="0" t="0" r="0" b="0"/>
            <wp:wrapTopAndBottom/>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4320" cy="1958340"/>
                    </a:xfrm>
                    <a:prstGeom prst="rect">
                      <a:avLst/>
                    </a:prstGeom>
                  </pic:spPr>
                </pic:pic>
              </a:graphicData>
            </a:graphic>
          </wp:anchor>
        </w:drawing>
      </w:r>
      <w:r w:rsidR="00CE5F95" w:rsidRPr="002D14F0">
        <w:rPr>
          <w:rFonts w:ascii="Times New Roman" w:hAnsi="Times New Roman" w:cs="Times New Roman"/>
        </w:rPr>
        <w:t>The effect of energy storage</w:t>
      </w:r>
    </w:p>
    <w:p w14:paraId="294450D3" w14:textId="77777777" w:rsidR="0012375C" w:rsidRPr="00936FD7" w:rsidRDefault="0012375C" w:rsidP="00936FD7">
      <w:pPr>
        <w:jc w:val="both"/>
        <w:rPr>
          <w:rFonts w:ascii="Times New Roman" w:hAnsi="Times New Roman" w:cs="Times New Roman"/>
        </w:rPr>
      </w:pPr>
    </w:p>
    <w:p w14:paraId="682227FA" w14:textId="1205ADEE" w:rsidR="00CE5F95" w:rsidRPr="00780F96" w:rsidRDefault="00780F96" w:rsidP="00780F96">
      <w:pPr>
        <w:ind w:left="360"/>
        <w:jc w:val="center"/>
        <w:rPr>
          <w:rFonts w:ascii="Times New Roman" w:hAnsi="Times New Roman" w:cs="Times New Roman"/>
          <w:sz w:val="18"/>
        </w:rPr>
      </w:pPr>
      <w:r w:rsidRPr="00780F96">
        <w:rPr>
          <w:rFonts w:ascii="Times New Roman" w:hAnsi="Times New Roman" w:cs="Times New Roman"/>
          <w:sz w:val="18"/>
        </w:rPr>
        <w:t>Fig.4 Capacity factor of renewable energies versus storage capacity</w:t>
      </w:r>
    </w:p>
    <w:p w14:paraId="01649CA2" w14:textId="0A7BDA5A" w:rsidR="00E411C5" w:rsidRDefault="008B65A8" w:rsidP="008D468E">
      <w:pPr>
        <w:jc w:val="both"/>
        <w:rPr>
          <w:ins w:id="0" w:author="J Woo" w:date="2015-05-18T18:53:00Z"/>
          <w:rFonts w:ascii="Times New Roman" w:hAnsi="Times New Roman" w:cs="Times New Roman"/>
        </w:rPr>
      </w:pPr>
      <w:r w:rsidRPr="002D14F0">
        <w:rPr>
          <w:rFonts w:ascii="Times New Roman" w:hAnsi="Times New Roman" w:cs="Times New Roman"/>
          <w:noProof/>
        </w:rPr>
        <w:drawing>
          <wp:anchor distT="0" distB="0" distL="114300" distR="114300" simplePos="0" relativeHeight="251654144" behindDoc="0" locked="0" layoutInCell="1" allowOverlap="1" wp14:anchorId="47A6CEBB" wp14:editId="6D46E970">
            <wp:simplePos x="0" y="0"/>
            <wp:positionH relativeFrom="margin">
              <wp:posOffset>178435</wp:posOffset>
            </wp:positionH>
            <wp:positionV relativeFrom="paragraph">
              <wp:posOffset>943610</wp:posOffset>
            </wp:positionV>
            <wp:extent cx="5612130" cy="2717800"/>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12130" cy="2717800"/>
                    </a:xfrm>
                    <a:prstGeom prst="rect">
                      <a:avLst/>
                    </a:prstGeom>
                  </pic:spPr>
                </pic:pic>
              </a:graphicData>
            </a:graphic>
            <wp14:sizeRelH relativeFrom="margin">
              <wp14:pctWidth>0</wp14:pctWidth>
            </wp14:sizeRelH>
            <wp14:sizeRelV relativeFrom="margin">
              <wp14:pctHeight>0</wp14:pctHeight>
            </wp14:sizeRelV>
          </wp:anchor>
        </w:drawing>
      </w:r>
      <w:r w:rsidR="001B3988">
        <w:rPr>
          <w:rFonts w:ascii="Times New Roman" w:hAnsi="Times New Roman" w:cs="Times New Roman"/>
        </w:rPr>
        <w:t>Fig</w:t>
      </w:r>
      <w:r w:rsidR="008F1D7E">
        <w:rPr>
          <w:rFonts w:ascii="Times New Roman" w:hAnsi="Times New Roman" w:cs="Times New Roman"/>
        </w:rPr>
        <w:t>ure 5</w:t>
      </w:r>
      <w:r w:rsidR="00CE5F95" w:rsidRPr="002D14F0">
        <w:rPr>
          <w:rFonts w:ascii="Times New Roman" w:hAnsi="Times New Roman" w:cs="Times New Roman"/>
        </w:rPr>
        <w:t xml:space="preserve"> is </w:t>
      </w:r>
      <w:r w:rsidR="003062EF" w:rsidRPr="002D14F0">
        <w:rPr>
          <w:rFonts w:ascii="Times New Roman" w:hAnsi="Times New Roman" w:cs="Times New Roman"/>
        </w:rPr>
        <w:t xml:space="preserve">the plot </w:t>
      </w:r>
      <w:r w:rsidR="00CE5F95" w:rsidRPr="002D14F0">
        <w:rPr>
          <w:rFonts w:ascii="Times New Roman" w:hAnsi="Times New Roman" w:cs="Times New Roman"/>
        </w:rPr>
        <w:t xml:space="preserve">of demand and supply profile </w:t>
      </w:r>
      <w:r w:rsidR="003062EF" w:rsidRPr="002D14F0">
        <w:rPr>
          <w:rFonts w:ascii="Times New Roman" w:hAnsi="Times New Roman" w:cs="Times New Roman"/>
        </w:rPr>
        <w:t xml:space="preserve">with 50MWh of energy storage. </w:t>
      </w:r>
      <w:r w:rsidR="00D1610C">
        <w:rPr>
          <w:rFonts w:ascii="Times New Roman" w:hAnsi="Times New Roman" w:cs="Times New Roman"/>
        </w:rPr>
        <w:t xml:space="preserve">By storing the </w:t>
      </w:r>
      <w:r w:rsidR="00D1610C" w:rsidRPr="00D1610C">
        <w:rPr>
          <w:rFonts w:ascii="Times New Roman" w:hAnsi="Times New Roman" w:cs="Times New Roman"/>
        </w:rPr>
        <w:t>renew</w:t>
      </w:r>
      <w:r w:rsidR="00D1610C">
        <w:rPr>
          <w:rFonts w:ascii="Times New Roman" w:hAnsi="Times New Roman" w:cs="Times New Roman"/>
        </w:rPr>
        <w:t>able energy when there is</w:t>
      </w:r>
      <w:r w:rsidR="00D1610C" w:rsidRPr="00D1610C">
        <w:rPr>
          <w:rFonts w:ascii="Times New Roman" w:hAnsi="Times New Roman" w:cs="Times New Roman"/>
        </w:rPr>
        <w:t xml:space="preserve"> excess generation </w:t>
      </w:r>
      <w:r w:rsidR="00D1610C">
        <w:rPr>
          <w:rFonts w:ascii="Times New Roman" w:hAnsi="Times New Roman" w:cs="Times New Roman"/>
        </w:rPr>
        <w:t xml:space="preserve">and releasing it </w:t>
      </w:r>
      <w:r w:rsidR="00D1610C" w:rsidRPr="00D1610C">
        <w:rPr>
          <w:rFonts w:ascii="Times New Roman" w:hAnsi="Times New Roman" w:cs="Times New Roman"/>
        </w:rPr>
        <w:t xml:space="preserve">when </w:t>
      </w:r>
      <w:r w:rsidR="00D1610C">
        <w:rPr>
          <w:rFonts w:ascii="Times New Roman" w:hAnsi="Times New Roman" w:cs="Times New Roman"/>
        </w:rPr>
        <w:t>there is</w:t>
      </w:r>
      <w:r w:rsidR="00D1610C" w:rsidRPr="00D1610C">
        <w:rPr>
          <w:rFonts w:ascii="Times New Roman" w:hAnsi="Times New Roman" w:cs="Times New Roman"/>
        </w:rPr>
        <w:t xml:space="preserve"> extra demand</w:t>
      </w:r>
      <w:r w:rsidR="00D1610C">
        <w:rPr>
          <w:rFonts w:ascii="Times New Roman" w:hAnsi="Times New Roman" w:cs="Times New Roman"/>
        </w:rPr>
        <w:t>, we are</w:t>
      </w:r>
      <w:r w:rsidR="003062EF" w:rsidRPr="002D14F0">
        <w:rPr>
          <w:rFonts w:ascii="Times New Roman" w:hAnsi="Times New Roman" w:cs="Times New Roman"/>
        </w:rPr>
        <w:t xml:space="preserve"> able to reduce the number o</w:t>
      </w:r>
      <w:r w:rsidR="001B1F98">
        <w:rPr>
          <w:rFonts w:ascii="Times New Roman" w:hAnsi="Times New Roman" w:cs="Times New Roman"/>
        </w:rPr>
        <w:t>f hours with unmet demand by 670</w:t>
      </w:r>
      <w:r w:rsidR="003062EF" w:rsidRPr="002D14F0">
        <w:rPr>
          <w:rFonts w:ascii="Times New Roman" w:hAnsi="Times New Roman" w:cs="Times New Roman"/>
        </w:rPr>
        <w:t xml:space="preserve"> hours, and bring up the capacity factor of renewa</w:t>
      </w:r>
      <w:r w:rsidR="007E7548" w:rsidRPr="002D14F0">
        <w:rPr>
          <w:rFonts w:ascii="Times New Roman" w:hAnsi="Times New Roman" w:cs="Times New Roman"/>
        </w:rPr>
        <w:t xml:space="preserve">ble energy </w:t>
      </w:r>
      <w:r w:rsidR="00E411C5">
        <w:rPr>
          <w:rFonts w:ascii="Times New Roman" w:hAnsi="Times New Roman" w:cs="Times New Roman"/>
        </w:rPr>
        <w:t>from 26.2% to 28.5%.</w:t>
      </w:r>
      <w:r w:rsidR="007E7548" w:rsidRPr="002D14F0">
        <w:rPr>
          <w:rFonts w:ascii="Times New Roman" w:hAnsi="Times New Roman" w:cs="Times New Roman"/>
        </w:rPr>
        <w:t xml:space="preserve">The </w:t>
      </w:r>
      <w:r w:rsidR="009749FB">
        <w:rPr>
          <w:rFonts w:ascii="Times New Roman" w:hAnsi="Times New Roman" w:cs="Times New Roman"/>
        </w:rPr>
        <w:t xml:space="preserve">average </w:t>
      </w:r>
      <w:r w:rsidR="00B354C6">
        <w:rPr>
          <w:rFonts w:ascii="Times New Roman" w:hAnsi="Times New Roman" w:cs="Times New Roman"/>
        </w:rPr>
        <w:t xml:space="preserve">power from renewable energy </w:t>
      </w:r>
      <w:r w:rsidR="00E411C5">
        <w:rPr>
          <w:rFonts w:ascii="Times New Roman" w:hAnsi="Times New Roman" w:cs="Times New Roman"/>
        </w:rPr>
        <w:t>is brought up from 6MW to 6.5MW.</w:t>
      </w:r>
    </w:p>
    <w:p w14:paraId="43404C10" w14:textId="1D04AA1B" w:rsidR="001B3988" w:rsidRDefault="001B3988" w:rsidP="00780F96">
      <w:pPr>
        <w:jc w:val="center"/>
        <w:rPr>
          <w:rFonts w:ascii="Times New Roman" w:hAnsi="Times New Roman" w:cs="Times New Roman"/>
          <w:sz w:val="18"/>
        </w:rPr>
      </w:pPr>
      <w:r>
        <w:rPr>
          <w:rFonts w:ascii="Times New Roman" w:hAnsi="Times New Roman" w:cs="Times New Roman"/>
          <w:sz w:val="18"/>
        </w:rPr>
        <w:t>Fig. 5 Plot of potential and actual energy supply from renewables, the energy discharged form storage, and the non-</w:t>
      </w:r>
      <w:r w:rsidR="008F1D7E">
        <w:rPr>
          <w:rFonts w:ascii="Times New Roman" w:hAnsi="Times New Roman" w:cs="Times New Roman"/>
          <w:sz w:val="18"/>
        </w:rPr>
        <w:t>base demand</w:t>
      </w:r>
    </w:p>
    <w:p w14:paraId="0A709B5B" w14:textId="77777777" w:rsidR="008F1D7E" w:rsidRDefault="008F1D7E" w:rsidP="00780F96">
      <w:pPr>
        <w:jc w:val="center"/>
        <w:rPr>
          <w:rFonts w:ascii="Times New Roman" w:hAnsi="Times New Roman" w:cs="Times New Roman"/>
          <w:sz w:val="18"/>
        </w:rPr>
      </w:pPr>
    </w:p>
    <w:p w14:paraId="0BD99B2B" w14:textId="7EEE440C" w:rsidR="00857F26" w:rsidRPr="00780F96" w:rsidRDefault="00780F96" w:rsidP="00780F96">
      <w:pPr>
        <w:jc w:val="center"/>
        <w:rPr>
          <w:rFonts w:ascii="Times New Roman" w:hAnsi="Times New Roman" w:cs="Times New Roman"/>
          <w:sz w:val="18"/>
        </w:rPr>
      </w:pPr>
      <w:r w:rsidRPr="00780F96">
        <w:rPr>
          <w:rFonts w:ascii="Times New Roman" w:hAnsi="Times New Roman" w:cs="Times New Roman"/>
          <w:sz w:val="18"/>
        </w:rPr>
        <w:t>Table. 2 The effect of energy storage</w:t>
      </w:r>
    </w:p>
    <w:tbl>
      <w:tblPr>
        <w:tblStyle w:val="PlainTable2"/>
        <w:tblW w:w="0" w:type="auto"/>
        <w:tblLook w:val="04A0" w:firstRow="1" w:lastRow="0" w:firstColumn="1" w:lastColumn="0" w:noHBand="0" w:noVBand="1"/>
      </w:tblPr>
      <w:tblGrid>
        <w:gridCol w:w="1461"/>
        <w:gridCol w:w="2391"/>
        <w:gridCol w:w="2802"/>
        <w:gridCol w:w="2421"/>
      </w:tblGrid>
      <w:tr w:rsidR="001B3988" w:rsidRPr="001B3988" w14:paraId="1993AA7A" w14:textId="77777777" w:rsidTr="00E41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34929E" w14:textId="77777777" w:rsidR="001B3988" w:rsidRPr="001B3988" w:rsidRDefault="001B3988" w:rsidP="00E411C5">
            <w:pPr>
              <w:rPr>
                <w:rFonts w:ascii="Times New Roman" w:eastAsia="Times New Roman" w:hAnsi="Times New Roman" w:cs="Times New Roman"/>
                <w:sz w:val="18"/>
                <w:szCs w:val="17"/>
              </w:rPr>
            </w:pPr>
            <w:r w:rsidRPr="001B3988">
              <w:rPr>
                <w:rFonts w:ascii="Times New Roman" w:eastAsia="Times New Roman" w:hAnsi="Times New Roman" w:cs="Times New Roman"/>
                <w:sz w:val="18"/>
                <w:szCs w:val="17"/>
              </w:rPr>
              <w:t>storage capacity</w:t>
            </w:r>
          </w:p>
        </w:tc>
        <w:tc>
          <w:tcPr>
            <w:tcW w:w="0" w:type="auto"/>
            <w:hideMark/>
          </w:tcPr>
          <w:p w14:paraId="38E9A924" w14:textId="77777777" w:rsidR="001B3988" w:rsidRPr="001B3988" w:rsidRDefault="001B3988" w:rsidP="00E41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7"/>
              </w:rPr>
            </w:pPr>
            <w:r w:rsidRPr="001B3988">
              <w:rPr>
                <w:rFonts w:ascii="Times New Roman" w:eastAsia="Times New Roman" w:hAnsi="Times New Roman" w:cs="Times New Roman"/>
                <w:sz w:val="18"/>
                <w:szCs w:val="17"/>
              </w:rPr>
              <w:t>capacity factor of renewable</w:t>
            </w:r>
          </w:p>
        </w:tc>
        <w:tc>
          <w:tcPr>
            <w:tcW w:w="0" w:type="auto"/>
            <w:hideMark/>
          </w:tcPr>
          <w:p w14:paraId="770A9993" w14:textId="77777777" w:rsidR="001B3988" w:rsidRPr="001B3988" w:rsidRDefault="001B3988" w:rsidP="00E41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7"/>
              </w:rPr>
            </w:pPr>
            <w:r w:rsidRPr="001B3988">
              <w:rPr>
                <w:rFonts w:ascii="Times New Roman" w:eastAsia="Times New Roman" w:hAnsi="Times New Roman" w:cs="Times New Roman"/>
                <w:sz w:val="18"/>
                <w:szCs w:val="17"/>
              </w:rPr>
              <w:t>number of hours demand not met</w:t>
            </w:r>
          </w:p>
        </w:tc>
        <w:tc>
          <w:tcPr>
            <w:tcW w:w="0" w:type="auto"/>
            <w:hideMark/>
          </w:tcPr>
          <w:p w14:paraId="6CB291E3" w14:textId="77777777" w:rsidR="001B3988" w:rsidRPr="001B3988" w:rsidRDefault="001B3988" w:rsidP="00E41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7"/>
              </w:rPr>
            </w:pPr>
            <w:r w:rsidRPr="001B3988">
              <w:rPr>
                <w:rFonts w:ascii="Times New Roman" w:eastAsia="Times New Roman" w:hAnsi="Times New Roman" w:cs="Times New Roman"/>
                <w:sz w:val="18"/>
                <w:szCs w:val="17"/>
              </w:rPr>
              <w:t>total unmet demand (MWH)</w:t>
            </w:r>
          </w:p>
        </w:tc>
      </w:tr>
      <w:tr w:rsidR="001B3988" w:rsidRPr="001B3988" w14:paraId="60376D31" w14:textId="77777777" w:rsidTr="00E41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267582" w14:textId="0E9525E5" w:rsidR="001B3988" w:rsidRPr="001B3988" w:rsidRDefault="001B3988" w:rsidP="00E411C5">
            <w:pPr>
              <w:rPr>
                <w:rFonts w:ascii="Times New Roman" w:eastAsia="Times New Roman" w:hAnsi="Times New Roman" w:cs="Times New Roman"/>
                <w:sz w:val="18"/>
                <w:szCs w:val="17"/>
              </w:rPr>
            </w:pPr>
            <w:r w:rsidRPr="001B3988">
              <w:rPr>
                <w:rFonts w:ascii="Times New Roman" w:eastAsia="Times New Roman" w:hAnsi="Times New Roman" w:cs="Times New Roman"/>
                <w:sz w:val="18"/>
                <w:szCs w:val="17"/>
              </w:rPr>
              <w:t>0</w:t>
            </w:r>
            <w:r>
              <w:rPr>
                <w:rFonts w:ascii="Times New Roman" w:eastAsia="Times New Roman" w:hAnsi="Times New Roman" w:cs="Times New Roman"/>
                <w:sz w:val="18"/>
                <w:szCs w:val="17"/>
              </w:rPr>
              <w:t>MWH</w:t>
            </w:r>
          </w:p>
        </w:tc>
        <w:tc>
          <w:tcPr>
            <w:tcW w:w="0" w:type="auto"/>
            <w:hideMark/>
          </w:tcPr>
          <w:p w14:paraId="5E76A25D" w14:textId="77777777" w:rsidR="001B3988" w:rsidRPr="001B3988" w:rsidRDefault="001B3988" w:rsidP="00E41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7"/>
              </w:rPr>
            </w:pPr>
            <w:r w:rsidRPr="001B3988">
              <w:rPr>
                <w:rFonts w:ascii="Times New Roman" w:eastAsia="Times New Roman" w:hAnsi="Times New Roman" w:cs="Times New Roman"/>
                <w:sz w:val="18"/>
                <w:szCs w:val="17"/>
              </w:rPr>
              <w:t>26.2%</w:t>
            </w:r>
          </w:p>
        </w:tc>
        <w:tc>
          <w:tcPr>
            <w:tcW w:w="0" w:type="auto"/>
            <w:hideMark/>
          </w:tcPr>
          <w:p w14:paraId="083FB516" w14:textId="77777777" w:rsidR="001B3988" w:rsidRPr="001B3988" w:rsidRDefault="001B3988" w:rsidP="00E41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7"/>
              </w:rPr>
            </w:pPr>
            <w:r w:rsidRPr="001B3988">
              <w:rPr>
                <w:rFonts w:ascii="Times New Roman" w:eastAsia="Times New Roman" w:hAnsi="Times New Roman" w:cs="Times New Roman"/>
                <w:sz w:val="18"/>
                <w:szCs w:val="17"/>
              </w:rPr>
              <w:t>5191</w:t>
            </w:r>
          </w:p>
        </w:tc>
        <w:tc>
          <w:tcPr>
            <w:tcW w:w="0" w:type="auto"/>
            <w:hideMark/>
          </w:tcPr>
          <w:p w14:paraId="0F12D30E" w14:textId="77777777" w:rsidR="001B3988" w:rsidRPr="001B3988" w:rsidRDefault="001B3988" w:rsidP="00E41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7"/>
              </w:rPr>
            </w:pPr>
            <w:r w:rsidRPr="001B3988">
              <w:rPr>
                <w:rFonts w:ascii="Times New Roman" w:eastAsia="Times New Roman" w:hAnsi="Times New Roman" w:cs="Times New Roman"/>
                <w:sz w:val="18"/>
                <w:szCs w:val="17"/>
              </w:rPr>
              <w:t>29860.53</w:t>
            </w:r>
          </w:p>
        </w:tc>
      </w:tr>
      <w:tr w:rsidR="001B3988" w:rsidRPr="001B3988" w14:paraId="0B1443ED" w14:textId="77777777" w:rsidTr="00E411C5">
        <w:tc>
          <w:tcPr>
            <w:cnfStyle w:val="001000000000" w:firstRow="0" w:lastRow="0" w:firstColumn="1" w:lastColumn="0" w:oddVBand="0" w:evenVBand="0" w:oddHBand="0" w:evenHBand="0" w:firstRowFirstColumn="0" w:firstRowLastColumn="0" w:lastRowFirstColumn="0" w:lastRowLastColumn="0"/>
            <w:tcW w:w="0" w:type="auto"/>
            <w:hideMark/>
          </w:tcPr>
          <w:p w14:paraId="3CBE703B" w14:textId="48D781A3" w:rsidR="001B3988" w:rsidRPr="001B3988" w:rsidRDefault="001B3988" w:rsidP="00E411C5">
            <w:pPr>
              <w:rPr>
                <w:rFonts w:ascii="Times New Roman" w:eastAsia="Times New Roman" w:hAnsi="Times New Roman" w:cs="Times New Roman"/>
                <w:sz w:val="18"/>
                <w:szCs w:val="17"/>
              </w:rPr>
            </w:pPr>
            <w:r w:rsidRPr="001B3988">
              <w:rPr>
                <w:rFonts w:ascii="Times New Roman" w:eastAsia="Times New Roman" w:hAnsi="Times New Roman" w:cs="Times New Roman"/>
                <w:sz w:val="18"/>
                <w:szCs w:val="17"/>
              </w:rPr>
              <w:t>50</w:t>
            </w:r>
            <w:r>
              <w:rPr>
                <w:rFonts w:ascii="Times New Roman" w:eastAsia="Times New Roman" w:hAnsi="Times New Roman" w:cs="Times New Roman"/>
                <w:sz w:val="18"/>
                <w:szCs w:val="17"/>
              </w:rPr>
              <w:t>MWH</w:t>
            </w:r>
          </w:p>
        </w:tc>
        <w:tc>
          <w:tcPr>
            <w:tcW w:w="0" w:type="auto"/>
            <w:hideMark/>
          </w:tcPr>
          <w:p w14:paraId="70E45C2D" w14:textId="77777777" w:rsidR="001B3988" w:rsidRPr="001B3988" w:rsidRDefault="001B3988" w:rsidP="00E41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7"/>
              </w:rPr>
            </w:pPr>
            <w:r w:rsidRPr="001B3988">
              <w:rPr>
                <w:rFonts w:ascii="Times New Roman" w:eastAsia="Times New Roman" w:hAnsi="Times New Roman" w:cs="Times New Roman"/>
                <w:sz w:val="18"/>
                <w:szCs w:val="17"/>
              </w:rPr>
              <w:t>28.5%</w:t>
            </w:r>
          </w:p>
        </w:tc>
        <w:tc>
          <w:tcPr>
            <w:tcW w:w="0" w:type="auto"/>
            <w:hideMark/>
          </w:tcPr>
          <w:p w14:paraId="03B114E6" w14:textId="77777777" w:rsidR="001B3988" w:rsidRPr="001B3988" w:rsidRDefault="001B3988" w:rsidP="00E41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7"/>
              </w:rPr>
            </w:pPr>
            <w:r w:rsidRPr="001B3988">
              <w:rPr>
                <w:rFonts w:ascii="Times New Roman" w:eastAsia="Times New Roman" w:hAnsi="Times New Roman" w:cs="Times New Roman"/>
                <w:sz w:val="18"/>
                <w:szCs w:val="17"/>
              </w:rPr>
              <w:t>4521</w:t>
            </w:r>
          </w:p>
        </w:tc>
        <w:tc>
          <w:tcPr>
            <w:tcW w:w="0" w:type="auto"/>
            <w:hideMark/>
          </w:tcPr>
          <w:p w14:paraId="3B7B7A6C" w14:textId="77777777" w:rsidR="001B3988" w:rsidRPr="001B3988" w:rsidRDefault="001B3988" w:rsidP="00E41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7"/>
              </w:rPr>
            </w:pPr>
            <w:r w:rsidRPr="001B3988">
              <w:rPr>
                <w:rFonts w:ascii="Times New Roman" w:eastAsia="Times New Roman" w:hAnsi="Times New Roman" w:cs="Times New Roman"/>
                <w:sz w:val="18"/>
                <w:szCs w:val="17"/>
              </w:rPr>
              <w:t>25482.56</w:t>
            </w:r>
          </w:p>
        </w:tc>
      </w:tr>
    </w:tbl>
    <w:p w14:paraId="237E818A" w14:textId="77777777" w:rsidR="009749FB" w:rsidRPr="002D14F0" w:rsidRDefault="009749FB" w:rsidP="008D468E">
      <w:pPr>
        <w:jc w:val="both"/>
        <w:rPr>
          <w:rFonts w:ascii="Times New Roman" w:hAnsi="Times New Roman" w:cs="Times New Roman"/>
        </w:rPr>
      </w:pPr>
    </w:p>
    <w:p w14:paraId="473C4594" w14:textId="77777777" w:rsidR="00CE5F95" w:rsidRPr="002D14F0" w:rsidRDefault="00CE5F95" w:rsidP="008D468E">
      <w:pPr>
        <w:pStyle w:val="ListParagraph"/>
        <w:jc w:val="both"/>
        <w:rPr>
          <w:rFonts w:ascii="Times New Roman" w:hAnsi="Times New Roman" w:cs="Times New Roman"/>
        </w:rPr>
      </w:pPr>
    </w:p>
    <w:p w14:paraId="6E460C50" w14:textId="2E778980" w:rsidR="00CE5F95" w:rsidRPr="008A65A9" w:rsidRDefault="00CE5F95" w:rsidP="008D468E">
      <w:pPr>
        <w:pStyle w:val="ListParagraph"/>
        <w:numPr>
          <w:ilvl w:val="0"/>
          <w:numId w:val="7"/>
        </w:numPr>
        <w:jc w:val="both"/>
        <w:rPr>
          <w:rFonts w:ascii="Times New Roman" w:hAnsi="Times New Roman" w:cs="Times New Roman"/>
        </w:rPr>
      </w:pPr>
      <w:r w:rsidRPr="008A65A9">
        <w:rPr>
          <w:rFonts w:ascii="Times New Roman" w:hAnsi="Times New Roman" w:cs="Times New Roman"/>
        </w:rPr>
        <w:t xml:space="preserve">Comparing </w:t>
      </w:r>
      <w:r w:rsidR="00155E08" w:rsidRPr="008A65A9">
        <w:rPr>
          <w:rFonts w:ascii="Times New Roman" w:hAnsi="Times New Roman" w:cs="Times New Roman"/>
        </w:rPr>
        <w:t xml:space="preserve">capital cost </w:t>
      </w:r>
      <w:r w:rsidR="003A172A" w:rsidRPr="008A65A9">
        <w:rPr>
          <w:rFonts w:ascii="Times New Roman" w:hAnsi="Times New Roman" w:cs="Times New Roman"/>
        </w:rPr>
        <w:t xml:space="preserve">of UW-CAES </w:t>
      </w:r>
      <w:r w:rsidRPr="008A65A9">
        <w:rPr>
          <w:rFonts w:ascii="Times New Roman" w:hAnsi="Times New Roman" w:cs="Times New Roman"/>
        </w:rPr>
        <w:t>with increasing diesel base load</w:t>
      </w:r>
    </w:p>
    <w:p w14:paraId="63FE6D46" w14:textId="63ED9631" w:rsidR="00CF58F7" w:rsidRDefault="00CF58F7" w:rsidP="008D468E">
      <w:pPr>
        <w:jc w:val="both"/>
        <w:rPr>
          <w:rFonts w:ascii="Times New Roman" w:hAnsi="Times New Roman" w:cs="Times New Roman"/>
        </w:rPr>
      </w:pPr>
      <w:r w:rsidRPr="002D14F0">
        <w:rPr>
          <w:rFonts w:ascii="Times New Roman" w:hAnsi="Times New Roman" w:cs="Times New Roman"/>
          <w:noProof/>
        </w:rPr>
        <w:drawing>
          <wp:anchor distT="0" distB="0" distL="114300" distR="114300" simplePos="0" relativeHeight="251620352" behindDoc="0" locked="0" layoutInCell="1" allowOverlap="1" wp14:anchorId="127057BD" wp14:editId="5F45674A">
            <wp:simplePos x="0" y="0"/>
            <wp:positionH relativeFrom="margin">
              <wp:posOffset>1422400</wp:posOffset>
            </wp:positionH>
            <wp:positionV relativeFrom="paragraph">
              <wp:posOffset>587375</wp:posOffset>
            </wp:positionV>
            <wp:extent cx="3130550" cy="1619250"/>
            <wp:effectExtent l="0" t="0" r="0" b="0"/>
            <wp:wrapTopAndBottom/>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0550" cy="1619250"/>
                    </a:xfrm>
                    <a:prstGeom prst="rect">
                      <a:avLst/>
                    </a:prstGeom>
                  </pic:spPr>
                </pic:pic>
              </a:graphicData>
            </a:graphic>
            <wp14:sizeRelH relativeFrom="margin">
              <wp14:pctWidth>0</wp14:pctWidth>
            </wp14:sizeRelH>
            <wp14:sizeRelV relativeFrom="margin">
              <wp14:pctHeight>0</wp14:pctHeight>
            </wp14:sizeRelV>
          </wp:anchor>
        </w:drawing>
      </w:r>
      <w:r w:rsidR="00B10EB7">
        <w:rPr>
          <w:rFonts w:ascii="Times New Roman" w:hAnsi="Times New Roman" w:cs="Times New Roman"/>
        </w:rPr>
        <w:t xml:space="preserve">It is </w:t>
      </w:r>
      <w:r w:rsidR="0012375C">
        <w:rPr>
          <w:rFonts w:ascii="Times New Roman" w:hAnsi="Times New Roman" w:cs="Times New Roman"/>
        </w:rPr>
        <w:t xml:space="preserve">useful </w:t>
      </w:r>
      <w:r w:rsidR="00B10EB7">
        <w:rPr>
          <w:rFonts w:ascii="Times New Roman" w:hAnsi="Times New Roman" w:cs="Times New Roman"/>
        </w:rPr>
        <w:t xml:space="preserve">to compare the capital cost of extra diesel and underwater compressed air storage with same level of stability, i.e. the same number of hours of blackout. </w:t>
      </w:r>
      <w:r w:rsidR="00CE5F95" w:rsidRPr="002D14F0">
        <w:rPr>
          <w:rFonts w:ascii="Times New Roman" w:hAnsi="Times New Roman" w:cs="Times New Roman"/>
        </w:rPr>
        <w:t>I</w:t>
      </w:r>
      <w:r w:rsidR="000E7AE4" w:rsidRPr="002D14F0">
        <w:rPr>
          <w:rFonts w:ascii="Times New Roman" w:hAnsi="Times New Roman" w:cs="Times New Roman"/>
        </w:rPr>
        <w:t xml:space="preserve">f </w:t>
      </w:r>
      <w:r w:rsidR="00CE5F95" w:rsidRPr="002D14F0">
        <w:rPr>
          <w:rFonts w:ascii="Times New Roman" w:hAnsi="Times New Roman" w:cs="Times New Roman"/>
        </w:rPr>
        <w:t xml:space="preserve">the reduced </w:t>
      </w:r>
      <w:r w:rsidR="00A40F3F">
        <w:rPr>
          <w:rFonts w:ascii="Times New Roman" w:hAnsi="Times New Roman" w:cs="Times New Roman"/>
        </w:rPr>
        <w:t>670</w:t>
      </w:r>
      <w:r w:rsidR="000E7AE4" w:rsidRPr="002D14F0">
        <w:rPr>
          <w:rFonts w:ascii="Times New Roman" w:hAnsi="Times New Roman" w:cs="Times New Roman"/>
        </w:rPr>
        <w:t xml:space="preserve"> hours of blackout </w:t>
      </w:r>
      <w:r w:rsidR="00CE5F95" w:rsidRPr="002D14F0">
        <w:rPr>
          <w:rFonts w:ascii="Times New Roman" w:hAnsi="Times New Roman" w:cs="Times New Roman"/>
        </w:rPr>
        <w:t xml:space="preserve">is achieved </w:t>
      </w:r>
      <w:r w:rsidR="000E7AE4" w:rsidRPr="002D14F0">
        <w:rPr>
          <w:rFonts w:ascii="Times New Roman" w:hAnsi="Times New Roman" w:cs="Times New Roman"/>
        </w:rPr>
        <w:t>by increasing base</w:t>
      </w:r>
      <w:r w:rsidR="00AA4D9D" w:rsidRPr="002D14F0">
        <w:rPr>
          <w:rFonts w:ascii="Times New Roman" w:hAnsi="Times New Roman" w:cs="Times New Roman"/>
        </w:rPr>
        <w:t xml:space="preserve"> </w:t>
      </w:r>
      <w:r w:rsidR="000E7AE4" w:rsidRPr="002D14F0">
        <w:rPr>
          <w:rFonts w:ascii="Times New Roman" w:hAnsi="Times New Roman" w:cs="Times New Roman"/>
        </w:rPr>
        <w:t>load,</w:t>
      </w:r>
      <w:r w:rsidR="003062EF" w:rsidRPr="002D14F0">
        <w:rPr>
          <w:rFonts w:ascii="Times New Roman" w:hAnsi="Times New Roman" w:cs="Times New Roman"/>
        </w:rPr>
        <w:t xml:space="preserve"> </w:t>
      </w:r>
      <w:r w:rsidR="000E7AE4" w:rsidRPr="002D14F0">
        <w:rPr>
          <w:rFonts w:ascii="Times New Roman" w:hAnsi="Times New Roman" w:cs="Times New Roman"/>
        </w:rPr>
        <w:t>an extra 1.3 MW of base</w:t>
      </w:r>
      <w:r w:rsidR="00AA4D9D" w:rsidRPr="002D14F0">
        <w:rPr>
          <w:rFonts w:ascii="Times New Roman" w:hAnsi="Times New Roman" w:cs="Times New Roman"/>
        </w:rPr>
        <w:t xml:space="preserve"> </w:t>
      </w:r>
      <w:r w:rsidR="000E7AE4" w:rsidRPr="002D14F0">
        <w:rPr>
          <w:rFonts w:ascii="Times New Roman" w:hAnsi="Times New Roman" w:cs="Times New Roman"/>
        </w:rPr>
        <w:t>load</w:t>
      </w:r>
      <w:r w:rsidR="00CE5F95" w:rsidRPr="002D14F0">
        <w:rPr>
          <w:rFonts w:ascii="Times New Roman" w:hAnsi="Times New Roman" w:cs="Times New Roman"/>
        </w:rPr>
        <w:t xml:space="preserve"> is needed</w:t>
      </w:r>
      <w:r w:rsidR="000E7AE4" w:rsidRPr="002D14F0">
        <w:rPr>
          <w:rFonts w:ascii="Times New Roman" w:hAnsi="Times New Roman" w:cs="Times New Roman"/>
        </w:rPr>
        <w:t>.</w:t>
      </w:r>
      <w:r w:rsidR="00B10EB7">
        <w:rPr>
          <w:rFonts w:ascii="Times New Roman" w:hAnsi="Times New Roman" w:cs="Times New Roman"/>
        </w:rPr>
        <w:t xml:space="preserve"> </w:t>
      </w:r>
    </w:p>
    <w:p w14:paraId="6433F79D" w14:textId="77777777" w:rsidR="00CF58F7" w:rsidRDefault="00CF58F7" w:rsidP="00CF58F7">
      <w:pPr>
        <w:jc w:val="center"/>
        <w:rPr>
          <w:rFonts w:ascii="Times New Roman" w:hAnsi="Times New Roman" w:cs="Times New Roman"/>
          <w:sz w:val="18"/>
        </w:rPr>
      </w:pPr>
      <w:r w:rsidRPr="002715D1">
        <w:rPr>
          <w:rFonts w:ascii="Times New Roman" w:hAnsi="Times New Roman" w:cs="Times New Roman"/>
          <w:sz w:val="18"/>
        </w:rPr>
        <w:t>Fig. 6 Number of hours demand not met versus different base-load</w:t>
      </w:r>
    </w:p>
    <w:p w14:paraId="68C4E28C" w14:textId="77777777" w:rsidR="00CF58F7" w:rsidRDefault="00CF58F7" w:rsidP="008D468E">
      <w:pPr>
        <w:jc w:val="both"/>
        <w:rPr>
          <w:rFonts w:ascii="Times New Roman" w:hAnsi="Times New Roman" w:cs="Times New Roman"/>
        </w:rPr>
      </w:pPr>
    </w:p>
    <w:p w14:paraId="10535931" w14:textId="7677295C" w:rsidR="00CE5F95" w:rsidRPr="002D14F0" w:rsidRDefault="00B10EB7" w:rsidP="008D468E">
      <w:pPr>
        <w:jc w:val="both"/>
        <w:rPr>
          <w:rFonts w:ascii="Times New Roman" w:hAnsi="Times New Roman" w:cs="Times New Roman"/>
        </w:rPr>
      </w:pPr>
      <w:r>
        <w:rPr>
          <w:rFonts w:ascii="Times New Roman" w:hAnsi="Times New Roman" w:cs="Times New Roman"/>
        </w:rPr>
        <w:t>The average cost of is</w:t>
      </w:r>
      <w:r w:rsidR="00BF138B">
        <w:rPr>
          <w:rFonts w:ascii="Times New Roman" w:hAnsi="Times New Roman" w:cs="Times New Roman"/>
        </w:rPr>
        <w:t xml:space="preserve"> $0.30/K</w:t>
      </w:r>
      <w:r w:rsidR="00C03D46" w:rsidRPr="002D14F0">
        <w:rPr>
          <w:rFonts w:ascii="Times New Roman" w:hAnsi="Times New Roman" w:cs="Times New Roman"/>
        </w:rPr>
        <w:t>W</w:t>
      </w:r>
      <w:r w:rsidR="00BF138B">
        <w:rPr>
          <w:rFonts w:ascii="Times New Roman" w:hAnsi="Times New Roman" w:cs="Times New Roman"/>
        </w:rPr>
        <w:t>H from diesel generation. T</w:t>
      </w:r>
      <w:r w:rsidR="00BF138B">
        <w:rPr>
          <w:rFonts w:ascii="Times New Roman" w:hAnsi="Times New Roman" w:cs="Times New Roman"/>
        </w:rPr>
        <w:t>he combined cost of the 18</w:t>
      </w:r>
      <w:r w:rsidR="00BF138B" w:rsidRPr="002D14F0">
        <w:rPr>
          <w:rFonts w:ascii="Times New Roman" w:hAnsi="Times New Roman" w:cs="Times New Roman"/>
        </w:rPr>
        <w:t xml:space="preserve">MW wind farm with </w:t>
      </w:r>
      <w:r w:rsidR="00BF138B">
        <w:rPr>
          <w:rFonts w:ascii="Times New Roman" w:hAnsi="Times New Roman" w:cs="Times New Roman"/>
        </w:rPr>
        <w:t>energy storage is</w:t>
      </w:r>
      <w:r w:rsidR="00BF138B">
        <w:rPr>
          <w:rFonts w:ascii="Times New Roman" w:hAnsi="Times New Roman" w:cs="Times New Roman"/>
        </w:rPr>
        <w:t xml:space="preserve"> only</w:t>
      </w:r>
      <w:r w:rsidR="00BF138B">
        <w:rPr>
          <w:rFonts w:ascii="Times New Roman" w:hAnsi="Times New Roman" w:cs="Times New Roman"/>
        </w:rPr>
        <w:t xml:space="preserve"> $0.15/K</w:t>
      </w:r>
      <w:r w:rsidR="00BF138B" w:rsidRPr="002D14F0">
        <w:rPr>
          <w:rFonts w:ascii="Times New Roman" w:hAnsi="Times New Roman" w:cs="Times New Roman"/>
        </w:rPr>
        <w:t>W</w:t>
      </w:r>
      <w:r w:rsidR="00BF138B">
        <w:rPr>
          <w:rFonts w:ascii="Times New Roman" w:hAnsi="Times New Roman" w:cs="Times New Roman"/>
        </w:rPr>
        <w:t>H [3]</w:t>
      </w:r>
      <w:r w:rsidR="00BF138B" w:rsidRPr="002D14F0">
        <w:rPr>
          <w:rFonts w:ascii="Times New Roman" w:hAnsi="Times New Roman" w:cs="Times New Roman"/>
        </w:rPr>
        <w:t>.</w:t>
      </w:r>
      <w:r w:rsidR="00E26155" w:rsidRPr="002D14F0">
        <w:rPr>
          <w:rFonts w:ascii="Times New Roman" w:hAnsi="Times New Roman" w:cs="Times New Roman"/>
        </w:rPr>
        <w:t xml:space="preserve">The </w:t>
      </w:r>
      <w:r w:rsidR="00BF138B">
        <w:rPr>
          <w:rFonts w:ascii="Times New Roman" w:hAnsi="Times New Roman" w:cs="Times New Roman"/>
        </w:rPr>
        <w:t xml:space="preserve">capital </w:t>
      </w:r>
      <w:r w:rsidR="00E26155" w:rsidRPr="002D14F0">
        <w:rPr>
          <w:rFonts w:ascii="Times New Roman" w:hAnsi="Times New Roman" w:cs="Times New Roman"/>
        </w:rPr>
        <w:t xml:space="preserve">cost of </w:t>
      </w:r>
      <w:r w:rsidR="00BF138B">
        <w:rPr>
          <w:rFonts w:ascii="Times New Roman" w:hAnsi="Times New Roman" w:cs="Times New Roman"/>
        </w:rPr>
        <w:t>UW-</w:t>
      </w:r>
      <w:r w:rsidR="00E26155" w:rsidRPr="002D14F0">
        <w:rPr>
          <w:rFonts w:ascii="Times New Roman" w:hAnsi="Times New Roman" w:cs="Times New Roman"/>
        </w:rPr>
        <w:t>Compressed Air Ene</w:t>
      </w:r>
      <w:r w:rsidR="00BF138B">
        <w:rPr>
          <w:rFonts w:ascii="Times New Roman" w:hAnsi="Times New Roman" w:cs="Times New Roman"/>
        </w:rPr>
        <w:t xml:space="preserve">rgy Storage will not be </w:t>
      </w:r>
      <w:r w:rsidR="001F0376">
        <w:rPr>
          <w:rFonts w:ascii="Times New Roman" w:hAnsi="Times New Roman" w:cs="Times New Roman"/>
        </w:rPr>
        <w:t>similar with u</w:t>
      </w:r>
      <w:r w:rsidR="00BF138B">
        <w:rPr>
          <w:rFonts w:ascii="Times New Roman" w:hAnsi="Times New Roman" w:cs="Times New Roman"/>
        </w:rPr>
        <w:t>nderground compressed air energy storage, which is $820/K</w:t>
      </w:r>
      <w:r w:rsidR="00B354C6">
        <w:rPr>
          <w:rFonts w:ascii="Times New Roman" w:hAnsi="Times New Roman" w:cs="Times New Roman"/>
        </w:rPr>
        <w:t>W</w:t>
      </w:r>
      <w:r w:rsidR="00BF138B">
        <w:rPr>
          <w:rFonts w:ascii="Times New Roman" w:hAnsi="Times New Roman" w:cs="Times New Roman"/>
        </w:rPr>
        <w:t xml:space="preserve"> and $100/KWH</w:t>
      </w:r>
      <w:r w:rsidR="0012608E">
        <w:rPr>
          <w:rFonts w:ascii="Times New Roman" w:hAnsi="Times New Roman" w:cs="Times New Roman"/>
        </w:rPr>
        <w:t xml:space="preserve"> [</w:t>
      </w:r>
      <w:r w:rsidR="00F0093B">
        <w:rPr>
          <w:rFonts w:ascii="Times New Roman" w:hAnsi="Times New Roman" w:cs="Times New Roman"/>
        </w:rPr>
        <w:t>4</w:t>
      </w:r>
      <w:r w:rsidR="0012608E">
        <w:rPr>
          <w:rFonts w:ascii="Times New Roman" w:hAnsi="Times New Roman" w:cs="Times New Roman"/>
        </w:rPr>
        <w:t>]</w:t>
      </w:r>
      <w:r w:rsidR="00F0093B">
        <w:rPr>
          <w:rFonts w:ascii="Times New Roman" w:hAnsi="Times New Roman" w:cs="Times New Roman"/>
        </w:rPr>
        <w:t xml:space="preserve"> [5]</w:t>
      </w:r>
      <w:r w:rsidR="00B354C6">
        <w:rPr>
          <w:rFonts w:ascii="Times New Roman" w:hAnsi="Times New Roman" w:cs="Times New Roman"/>
        </w:rPr>
        <w:t xml:space="preserve">. </w:t>
      </w:r>
    </w:p>
    <w:p w14:paraId="689177A7" w14:textId="74E27D9E" w:rsidR="00C03D46" w:rsidRDefault="002715D1" w:rsidP="008D468E">
      <w:pPr>
        <w:jc w:val="both"/>
        <w:rPr>
          <w:rFonts w:ascii="Times New Roman" w:hAnsi="Times New Roman" w:cs="Times New Roman"/>
        </w:rPr>
      </w:pPr>
      <w:r>
        <w:rPr>
          <w:rFonts w:ascii="Times New Roman" w:hAnsi="Times New Roman" w:cs="Times New Roman"/>
        </w:rPr>
        <w:t>The payback time of the energy storage system wil</w:t>
      </w:r>
      <w:r w:rsidR="00BF138B">
        <w:rPr>
          <w:rFonts w:ascii="Times New Roman" w:hAnsi="Times New Roman" w:cs="Times New Roman"/>
        </w:rPr>
        <w:t>l be six to seven</w:t>
      </w:r>
      <w:r w:rsidR="00CF58F7">
        <w:rPr>
          <w:rFonts w:ascii="Times New Roman" w:hAnsi="Times New Roman" w:cs="Times New Roman"/>
        </w:rPr>
        <w:t xml:space="preserve"> years, seen from </w:t>
      </w:r>
      <w:r w:rsidR="0012375C">
        <w:rPr>
          <w:rFonts w:ascii="Times New Roman" w:hAnsi="Times New Roman" w:cs="Times New Roman"/>
        </w:rPr>
        <w:t xml:space="preserve">Figure </w:t>
      </w:r>
      <w:r w:rsidR="00CF58F7">
        <w:rPr>
          <w:rFonts w:ascii="Times New Roman" w:hAnsi="Times New Roman" w:cs="Times New Roman"/>
        </w:rPr>
        <w:t xml:space="preserve">7. </w:t>
      </w:r>
      <w:r>
        <w:rPr>
          <w:rFonts w:ascii="Times New Roman" w:hAnsi="Times New Roman" w:cs="Times New Roman"/>
        </w:rPr>
        <w:t xml:space="preserve"> </w:t>
      </w:r>
      <w:r w:rsidR="000E7AE4" w:rsidRPr="002D14F0">
        <w:rPr>
          <w:rFonts w:ascii="Times New Roman" w:hAnsi="Times New Roman" w:cs="Times New Roman"/>
        </w:rPr>
        <w:t xml:space="preserve">If </w:t>
      </w:r>
      <w:r>
        <w:rPr>
          <w:rFonts w:ascii="Times New Roman" w:hAnsi="Times New Roman" w:cs="Times New Roman"/>
        </w:rPr>
        <w:t xml:space="preserve">consider the typical </w:t>
      </w:r>
      <w:r w:rsidR="000E7AE4" w:rsidRPr="002D14F0">
        <w:rPr>
          <w:rFonts w:ascii="Times New Roman" w:hAnsi="Times New Roman" w:cs="Times New Roman"/>
        </w:rPr>
        <w:t xml:space="preserve">lifetime of the energy storage </w:t>
      </w:r>
      <w:r w:rsidR="00CF58F7">
        <w:rPr>
          <w:rFonts w:ascii="Times New Roman" w:hAnsi="Times New Roman" w:cs="Times New Roman"/>
        </w:rPr>
        <w:t>to be</w:t>
      </w:r>
      <w:r w:rsidR="004E4108" w:rsidRPr="002D14F0">
        <w:rPr>
          <w:rFonts w:ascii="Times New Roman" w:hAnsi="Times New Roman" w:cs="Times New Roman"/>
        </w:rPr>
        <w:t xml:space="preserve"> </w:t>
      </w:r>
      <w:r w:rsidR="000E7AE4" w:rsidRPr="002D14F0">
        <w:rPr>
          <w:rFonts w:ascii="Times New Roman" w:hAnsi="Times New Roman" w:cs="Times New Roman"/>
        </w:rPr>
        <w:t xml:space="preserve">20 years, </w:t>
      </w:r>
      <w:r w:rsidR="001051A5" w:rsidRPr="002D14F0">
        <w:rPr>
          <w:rFonts w:ascii="Times New Roman" w:hAnsi="Times New Roman" w:cs="Times New Roman"/>
        </w:rPr>
        <w:t xml:space="preserve">the cost of underwater compressed air is much </w:t>
      </w:r>
      <w:r w:rsidR="005F6E35">
        <w:rPr>
          <w:rFonts w:ascii="Times New Roman" w:hAnsi="Times New Roman" w:cs="Times New Roman"/>
        </w:rPr>
        <w:t>lower</w:t>
      </w:r>
      <w:r w:rsidR="0012375C">
        <w:rPr>
          <w:rFonts w:ascii="Times New Roman" w:hAnsi="Times New Roman" w:cs="Times New Roman"/>
        </w:rPr>
        <w:t xml:space="preserve"> than using only load-following diesel (Table 3)</w:t>
      </w:r>
      <w:r w:rsidR="001051A5" w:rsidRPr="002D14F0">
        <w:rPr>
          <w:rFonts w:ascii="Times New Roman" w:hAnsi="Times New Roman" w:cs="Times New Roman"/>
        </w:rPr>
        <w:t>.</w:t>
      </w:r>
      <w:r w:rsidR="00C03D46" w:rsidRPr="002D14F0">
        <w:rPr>
          <w:rFonts w:ascii="Times New Roman" w:hAnsi="Times New Roman" w:cs="Times New Roman"/>
        </w:rPr>
        <w:t xml:space="preserve"> </w:t>
      </w:r>
    </w:p>
    <w:p w14:paraId="2140585E" w14:textId="5D5A6186" w:rsidR="000146BE" w:rsidRDefault="000146BE" w:rsidP="002715D1">
      <w:pPr>
        <w:jc w:val="center"/>
        <w:rPr>
          <w:rFonts w:ascii="Times New Roman" w:hAnsi="Times New Roman" w:cs="Times New Roman"/>
          <w:sz w:val="18"/>
        </w:rPr>
      </w:pPr>
      <w:r>
        <w:rPr>
          <w:noProof/>
        </w:rPr>
        <w:drawing>
          <wp:inline distT="0" distB="0" distL="0" distR="0" wp14:anchorId="6F5C364E" wp14:editId="50ADA83F">
            <wp:extent cx="4014381" cy="1975052"/>
            <wp:effectExtent l="0" t="0" r="571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14381" cy="1975052"/>
                    </a:xfrm>
                    <a:prstGeom prst="rect">
                      <a:avLst/>
                    </a:prstGeom>
                  </pic:spPr>
                </pic:pic>
              </a:graphicData>
            </a:graphic>
          </wp:inline>
        </w:drawing>
      </w:r>
    </w:p>
    <w:p w14:paraId="1EF374C8" w14:textId="2E0104A5" w:rsidR="007551B7" w:rsidRDefault="00BF138B" w:rsidP="002715D1">
      <w:pPr>
        <w:jc w:val="center"/>
        <w:rPr>
          <w:rFonts w:ascii="Times New Roman" w:hAnsi="Times New Roman" w:cs="Times New Roman"/>
          <w:sz w:val="18"/>
        </w:rPr>
      </w:pPr>
      <w:r>
        <w:rPr>
          <w:rFonts w:ascii="Times New Roman" w:hAnsi="Times New Roman" w:cs="Times New Roman"/>
          <w:sz w:val="18"/>
        </w:rPr>
        <w:t>Fig.7 C</w:t>
      </w:r>
      <w:r w:rsidR="007551B7">
        <w:rPr>
          <w:rFonts w:ascii="Times New Roman" w:hAnsi="Times New Roman" w:cs="Times New Roman"/>
          <w:sz w:val="18"/>
        </w:rPr>
        <w:t>ost comparison between diesel and UW-CAES</w:t>
      </w:r>
    </w:p>
    <w:p w14:paraId="4577F860" w14:textId="21E8DD0E" w:rsidR="002715D1" w:rsidRPr="002715D1" w:rsidRDefault="002715D1" w:rsidP="002715D1">
      <w:pPr>
        <w:jc w:val="center"/>
        <w:rPr>
          <w:rFonts w:ascii="Times New Roman" w:hAnsi="Times New Roman" w:cs="Times New Roman"/>
          <w:sz w:val="18"/>
        </w:rPr>
      </w:pPr>
      <w:r>
        <w:rPr>
          <w:rFonts w:ascii="Times New Roman" w:hAnsi="Times New Roman" w:cs="Times New Roman"/>
          <w:sz w:val="18"/>
        </w:rPr>
        <w:t xml:space="preserve">Table.3 Capital cost comparison of diesel and CAES </w:t>
      </w:r>
    </w:p>
    <w:tbl>
      <w:tblPr>
        <w:tblStyle w:val="PlainTable3"/>
        <w:tblW w:w="5445" w:type="dxa"/>
        <w:jc w:val="center"/>
        <w:tblLook w:val="0420" w:firstRow="1" w:lastRow="0" w:firstColumn="0" w:lastColumn="0" w:noHBand="0" w:noVBand="1"/>
      </w:tblPr>
      <w:tblGrid>
        <w:gridCol w:w="2633"/>
        <w:gridCol w:w="1327"/>
        <w:gridCol w:w="1485"/>
      </w:tblGrid>
      <w:tr w:rsidR="00C03D46" w:rsidRPr="002715D1" w14:paraId="6526F4CA" w14:textId="77777777" w:rsidTr="00B354C6">
        <w:trPr>
          <w:cnfStyle w:val="100000000000" w:firstRow="1" w:lastRow="0" w:firstColumn="0" w:lastColumn="0" w:oddVBand="0" w:evenVBand="0" w:oddHBand="0" w:evenHBand="0" w:firstRowFirstColumn="0" w:firstRowLastColumn="0" w:lastRowFirstColumn="0" w:lastRowLastColumn="0"/>
          <w:trHeight w:val="241"/>
          <w:jc w:val="center"/>
        </w:trPr>
        <w:tc>
          <w:tcPr>
            <w:tcW w:w="2633" w:type="dxa"/>
            <w:shd w:val="clear" w:color="auto" w:fill="auto"/>
            <w:hideMark/>
          </w:tcPr>
          <w:p w14:paraId="2FA82D1E" w14:textId="77777777" w:rsidR="002715D1" w:rsidRPr="002715D1" w:rsidRDefault="002715D1" w:rsidP="008D468E">
            <w:pPr>
              <w:jc w:val="both"/>
              <w:rPr>
                <w:rFonts w:ascii="Times New Roman" w:hAnsi="Times New Roman" w:cs="Times New Roman"/>
                <w:b w:val="0"/>
                <w:color w:val="000000"/>
                <w:sz w:val="18"/>
              </w:rPr>
            </w:pPr>
          </w:p>
        </w:tc>
        <w:tc>
          <w:tcPr>
            <w:tcW w:w="1327" w:type="dxa"/>
            <w:shd w:val="clear" w:color="auto" w:fill="auto"/>
            <w:hideMark/>
          </w:tcPr>
          <w:p w14:paraId="61D79D81" w14:textId="77777777" w:rsidR="00C03D46" w:rsidRPr="002715D1" w:rsidRDefault="00C03D46" w:rsidP="008D468E">
            <w:pPr>
              <w:jc w:val="both"/>
              <w:rPr>
                <w:rFonts w:ascii="Times New Roman" w:hAnsi="Times New Roman" w:cs="Times New Roman"/>
                <w:b w:val="0"/>
                <w:color w:val="000000"/>
                <w:sz w:val="18"/>
              </w:rPr>
            </w:pPr>
            <w:r w:rsidRPr="002715D1">
              <w:rPr>
                <w:rFonts w:ascii="Times New Roman" w:hAnsi="Times New Roman" w:cs="Times New Roman"/>
                <w:b w:val="0"/>
                <w:color w:val="000000"/>
                <w:sz w:val="18"/>
              </w:rPr>
              <w:t>Diesel</w:t>
            </w:r>
          </w:p>
        </w:tc>
        <w:tc>
          <w:tcPr>
            <w:tcW w:w="1485" w:type="dxa"/>
            <w:shd w:val="clear" w:color="auto" w:fill="auto"/>
            <w:hideMark/>
          </w:tcPr>
          <w:p w14:paraId="27C25440" w14:textId="77777777" w:rsidR="00C03D46" w:rsidRPr="002715D1" w:rsidRDefault="00C03D46" w:rsidP="008D468E">
            <w:pPr>
              <w:jc w:val="both"/>
              <w:rPr>
                <w:rFonts w:ascii="Times New Roman" w:hAnsi="Times New Roman" w:cs="Times New Roman"/>
                <w:b w:val="0"/>
                <w:color w:val="000000"/>
                <w:sz w:val="18"/>
              </w:rPr>
            </w:pPr>
            <w:r w:rsidRPr="002715D1">
              <w:rPr>
                <w:rFonts w:ascii="Times New Roman" w:hAnsi="Times New Roman" w:cs="Times New Roman"/>
                <w:b w:val="0"/>
                <w:color w:val="000000"/>
                <w:sz w:val="18"/>
              </w:rPr>
              <w:t>CAES</w:t>
            </w:r>
          </w:p>
        </w:tc>
      </w:tr>
      <w:tr w:rsidR="00C03D46" w:rsidRPr="002715D1" w14:paraId="1D9B4A00" w14:textId="77777777" w:rsidTr="002715D1">
        <w:trPr>
          <w:cnfStyle w:val="000000100000" w:firstRow="0" w:lastRow="0" w:firstColumn="0" w:lastColumn="0" w:oddVBand="0" w:evenVBand="0" w:oddHBand="1" w:evenHBand="0" w:firstRowFirstColumn="0" w:firstRowLastColumn="0" w:lastRowFirstColumn="0" w:lastRowLastColumn="0"/>
          <w:trHeight w:val="314"/>
          <w:jc w:val="center"/>
        </w:trPr>
        <w:tc>
          <w:tcPr>
            <w:tcW w:w="2633" w:type="dxa"/>
            <w:shd w:val="clear" w:color="auto" w:fill="auto"/>
            <w:hideMark/>
          </w:tcPr>
          <w:p w14:paraId="2289C58C" w14:textId="77777777" w:rsidR="00C03D46" w:rsidRPr="002715D1" w:rsidRDefault="00B354C6" w:rsidP="008D468E">
            <w:pPr>
              <w:jc w:val="both"/>
              <w:rPr>
                <w:rFonts w:ascii="Times New Roman" w:hAnsi="Times New Roman" w:cs="Times New Roman"/>
                <w:bCs/>
                <w:color w:val="000000"/>
                <w:sz w:val="18"/>
              </w:rPr>
            </w:pPr>
            <w:r w:rsidRPr="002715D1">
              <w:rPr>
                <w:rFonts w:ascii="Times New Roman" w:hAnsi="Times New Roman" w:cs="Times New Roman"/>
                <w:bCs/>
                <w:color w:val="000000"/>
                <w:sz w:val="18"/>
              </w:rPr>
              <w:t xml:space="preserve">Infrastructure </w:t>
            </w:r>
            <w:r w:rsidR="00C03D46" w:rsidRPr="002715D1">
              <w:rPr>
                <w:rFonts w:ascii="Times New Roman" w:hAnsi="Times New Roman" w:cs="Times New Roman"/>
                <w:bCs/>
                <w:color w:val="000000"/>
                <w:sz w:val="18"/>
              </w:rPr>
              <w:t>(million dollar)</w:t>
            </w:r>
          </w:p>
        </w:tc>
        <w:tc>
          <w:tcPr>
            <w:tcW w:w="1327" w:type="dxa"/>
            <w:shd w:val="clear" w:color="auto" w:fill="auto"/>
            <w:hideMark/>
          </w:tcPr>
          <w:p w14:paraId="1A6C4F5F" w14:textId="77777777" w:rsidR="00C03D46" w:rsidRPr="002715D1" w:rsidRDefault="00C03D46" w:rsidP="008D468E">
            <w:pPr>
              <w:jc w:val="both"/>
              <w:rPr>
                <w:rFonts w:ascii="Times New Roman" w:hAnsi="Times New Roman" w:cs="Times New Roman"/>
                <w:bCs/>
                <w:color w:val="000000"/>
                <w:sz w:val="18"/>
              </w:rPr>
            </w:pPr>
            <w:r w:rsidRPr="002715D1">
              <w:rPr>
                <w:rFonts w:ascii="Times New Roman" w:hAnsi="Times New Roman" w:cs="Times New Roman"/>
                <w:bCs/>
                <w:color w:val="000000"/>
                <w:sz w:val="18"/>
              </w:rPr>
              <w:t>0</w:t>
            </w:r>
          </w:p>
        </w:tc>
        <w:tc>
          <w:tcPr>
            <w:tcW w:w="1485" w:type="dxa"/>
            <w:shd w:val="clear" w:color="auto" w:fill="auto"/>
            <w:hideMark/>
          </w:tcPr>
          <w:p w14:paraId="482DBC3D" w14:textId="45A6B704" w:rsidR="00C03D46" w:rsidRPr="002715D1" w:rsidRDefault="005D4571" w:rsidP="008D468E">
            <w:pPr>
              <w:jc w:val="both"/>
              <w:rPr>
                <w:rFonts w:ascii="Times New Roman" w:hAnsi="Times New Roman" w:cs="Times New Roman"/>
                <w:bCs/>
                <w:color w:val="000000"/>
                <w:sz w:val="18"/>
              </w:rPr>
            </w:pPr>
            <w:r>
              <w:rPr>
                <w:rFonts w:ascii="Times New Roman" w:hAnsi="Times New Roman" w:cs="Times New Roman"/>
                <w:bCs/>
                <w:color w:val="000000"/>
                <w:sz w:val="18"/>
              </w:rPr>
              <w:t>15.7</w:t>
            </w:r>
          </w:p>
        </w:tc>
      </w:tr>
      <w:tr w:rsidR="00C03D46" w:rsidRPr="002715D1" w14:paraId="06E1B8B4" w14:textId="77777777" w:rsidTr="002715D1">
        <w:trPr>
          <w:trHeight w:val="279"/>
          <w:jc w:val="center"/>
        </w:trPr>
        <w:tc>
          <w:tcPr>
            <w:tcW w:w="2633" w:type="dxa"/>
            <w:shd w:val="clear" w:color="auto" w:fill="auto"/>
            <w:hideMark/>
          </w:tcPr>
          <w:p w14:paraId="6972B3AB" w14:textId="7D75224C" w:rsidR="00C03D46" w:rsidRPr="002715D1" w:rsidRDefault="00C03D46" w:rsidP="008D468E">
            <w:pPr>
              <w:jc w:val="both"/>
              <w:rPr>
                <w:rFonts w:ascii="Times New Roman" w:hAnsi="Times New Roman" w:cs="Times New Roman"/>
                <w:color w:val="000000"/>
                <w:sz w:val="18"/>
              </w:rPr>
            </w:pPr>
            <w:r w:rsidRPr="002715D1">
              <w:rPr>
                <w:rFonts w:ascii="Times New Roman" w:hAnsi="Times New Roman" w:cs="Times New Roman"/>
                <w:bCs/>
                <w:color w:val="000000"/>
                <w:sz w:val="18"/>
              </w:rPr>
              <w:t xml:space="preserve">Electricity </w:t>
            </w:r>
            <w:r w:rsidR="002715D1">
              <w:rPr>
                <w:rFonts w:ascii="Times New Roman" w:hAnsi="Times New Roman" w:cs="Times New Roman"/>
                <w:bCs/>
                <w:color w:val="000000"/>
                <w:sz w:val="18"/>
              </w:rPr>
              <w:t xml:space="preserve">energy </w:t>
            </w:r>
            <w:r w:rsidRPr="002715D1">
              <w:rPr>
                <w:rFonts w:ascii="Times New Roman" w:hAnsi="Times New Roman" w:cs="Times New Roman"/>
                <w:bCs/>
                <w:color w:val="000000"/>
                <w:sz w:val="18"/>
              </w:rPr>
              <w:t>(million dollar)</w:t>
            </w:r>
          </w:p>
        </w:tc>
        <w:tc>
          <w:tcPr>
            <w:tcW w:w="1327" w:type="dxa"/>
            <w:shd w:val="clear" w:color="auto" w:fill="auto"/>
            <w:hideMark/>
          </w:tcPr>
          <w:p w14:paraId="7063A6DF" w14:textId="77777777" w:rsidR="00C03D46" w:rsidRPr="002715D1" w:rsidRDefault="00E411C5" w:rsidP="008D468E">
            <w:pPr>
              <w:jc w:val="both"/>
              <w:rPr>
                <w:rFonts w:ascii="Times New Roman" w:hAnsi="Times New Roman" w:cs="Times New Roman"/>
                <w:color w:val="000000"/>
                <w:sz w:val="18"/>
              </w:rPr>
            </w:pPr>
            <w:r w:rsidRPr="002715D1">
              <w:rPr>
                <w:rFonts w:ascii="Times New Roman" w:hAnsi="Times New Roman" w:cs="Times New Roman"/>
                <w:bCs/>
                <w:color w:val="000000"/>
                <w:sz w:val="18"/>
              </w:rPr>
              <w:t>68.3</w:t>
            </w:r>
          </w:p>
        </w:tc>
        <w:tc>
          <w:tcPr>
            <w:tcW w:w="1485" w:type="dxa"/>
            <w:shd w:val="clear" w:color="auto" w:fill="auto"/>
            <w:hideMark/>
          </w:tcPr>
          <w:p w14:paraId="3A05AD9A" w14:textId="77777777" w:rsidR="00C03D46" w:rsidRPr="002715D1" w:rsidRDefault="00DA4FC9" w:rsidP="008D468E">
            <w:pPr>
              <w:jc w:val="both"/>
              <w:rPr>
                <w:rFonts w:ascii="Times New Roman" w:hAnsi="Times New Roman" w:cs="Times New Roman"/>
                <w:color w:val="000000"/>
                <w:sz w:val="18"/>
              </w:rPr>
            </w:pPr>
            <w:r w:rsidRPr="002715D1">
              <w:rPr>
                <w:rFonts w:ascii="Times New Roman" w:hAnsi="Times New Roman" w:cs="Times New Roman"/>
                <w:bCs/>
                <w:color w:val="000000"/>
                <w:sz w:val="18"/>
              </w:rPr>
              <w:t>13.1</w:t>
            </w:r>
          </w:p>
        </w:tc>
      </w:tr>
      <w:tr w:rsidR="00C03D46" w:rsidRPr="002715D1" w14:paraId="4D244E6C" w14:textId="77777777" w:rsidTr="00B354C6">
        <w:trPr>
          <w:cnfStyle w:val="000000100000" w:firstRow="0" w:lastRow="0" w:firstColumn="0" w:lastColumn="0" w:oddVBand="0" w:evenVBand="0" w:oddHBand="1" w:evenHBand="0" w:firstRowFirstColumn="0" w:firstRowLastColumn="0" w:lastRowFirstColumn="0" w:lastRowLastColumn="0"/>
          <w:trHeight w:val="313"/>
          <w:jc w:val="center"/>
        </w:trPr>
        <w:tc>
          <w:tcPr>
            <w:tcW w:w="2633" w:type="dxa"/>
            <w:shd w:val="clear" w:color="auto" w:fill="auto"/>
            <w:hideMark/>
          </w:tcPr>
          <w:p w14:paraId="1C777702" w14:textId="77777777" w:rsidR="00C03D46" w:rsidRPr="002715D1" w:rsidRDefault="00C03D46" w:rsidP="008D468E">
            <w:pPr>
              <w:jc w:val="both"/>
              <w:rPr>
                <w:rFonts w:ascii="Times New Roman" w:hAnsi="Times New Roman" w:cs="Times New Roman"/>
                <w:bCs/>
                <w:color w:val="000000"/>
                <w:sz w:val="18"/>
              </w:rPr>
            </w:pPr>
            <w:r w:rsidRPr="002715D1">
              <w:rPr>
                <w:rFonts w:ascii="Times New Roman" w:hAnsi="Times New Roman" w:cs="Times New Roman"/>
                <w:bCs/>
                <w:color w:val="000000"/>
                <w:sz w:val="18"/>
              </w:rPr>
              <w:t>Total cost (million dollar)</w:t>
            </w:r>
          </w:p>
        </w:tc>
        <w:tc>
          <w:tcPr>
            <w:tcW w:w="1327" w:type="dxa"/>
            <w:shd w:val="clear" w:color="auto" w:fill="auto"/>
            <w:hideMark/>
          </w:tcPr>
          <w:p w14:paraId="2E1D423F" w14:textId="77777777" w:rsidR="00C03D46" w:rsidRPr="002715D1" w:rsidRDefault="00E411C5" w:rsidP="008D468E">
            <w:pPr>
              <w:jc w:val="both"/>
              <w:rPr>
                <w:rFonts w:ascii="Times New Roman" w:hAnsi="Times New Roman" w:cs="Times New Roman"/>
                <w:bCs/>
                <w:color w:val="000000"/>
                <w:sz w:val="18"/>
              </w:rPr>
            </w:pPr>
            <w:r w:rsidRPr="002715D1">
              <w:rPr>
                <w:rFonts w:ascii="Times New Roman" w:hAnsi="Times New Roman" w:cs="Times New Roman"/>
                <w:bCs/>
                <w:color w:val="000000"/>
                <w:sz w:val="18"/>
              </w:rPr>
              <w:t>68.3</w:t>
            </w:r>
          </w:p>
        </w:tc>
        <w:tc>
          <w:tcPr>
            <w:tcW w:w="1485" w:type="dxa"/>
            <w:shd w:val="clear" w:color="auto" w:fill="auto"/>
            <w:hideMark/>
          </w:tcPr>
          <w:p w14:paraId="33833F68" w14:textId="1822798A" w:rsidR="00C03D46" w:rsidRPr="002715D1" w:rsidRDefault="005D4571" w:rsidP="00E411C5">
            <w:pPr>
              <w:jc w:val="both"/>
              <w:rPr>
                <w:rFonts w:ascii="Times New Roman" w:hAnsi="Times New Roman" w:cs="Times New Roman"/>
                <w:bCs/>
                <w:color w:val="000000"/>
                <w:sz w:val="18"/>
              </w:rPr>
            </w:pPr>
            <w:r>
              <w:rPr>
                <w:rFonts w:ascii="Times New Roman" w:hAnsi="Times New Roman" w:cs="Times New Roman"/>
                <w:bCs/>
                <w:color w:val="000000"/>
                <w:sz w:val="18"/>
              </w:rPr>
              <w:t>28.8</w:t>
            </w:r>
          </w:p>
        </w:tc>
      </w:tr>
    </w:tbl>
    <w:p w14:paraId="04E176AE" w14:textId="77777777" w:rsidR="009F2453" w:rsidRPr="008B65A8" w:rsidRDefault="009F2453" w:rsidP="008B65A8">
      <w:pPr>
        <w:jc w:val="both"/>
        <w:rPr>
          <w:rFonts w:ascii="Times New Roman" w:hAnsi="Times New Roman" w:cs="Times New Roman"/>
        </w:rPr>
      </w:pPr>
    </w:p>
    <w:p w14:paraId="3043A757" w14:textId="77777777" w:rsidR="003A172A" w:rsidRDefault="003A172A" w:rsidP="003A172A">
      <w:pPr>
        <w:jc w:val="both"/>
        <w:rPr>
          <w:ins w:id="1" w:author="J Woo" w:date="2015-05-19T19:57:00Z"/>
          <w:rFonts w:ascii="Times New Roman" w:hAnsi="Times New Roman" w:cs="Times New Roman"/>
          <w:b/>
          <w:u w:val="single"/>
        </w:rPr>
      </w:pPr>
      <w:r>
        <w:rPr>
          <w:rFonts w:ascii="Times New Roman" w:hAnsi="Times New Roman" w:cs="Times New Roman"/>
          <w:b/>
          <w:u w:val="single"/>
        </w:rPr>
        <w:t>Part 2</w:t>
      </w:r>
      <w:r w:rsidRPr="003A172A">
        <w:rPr>
          <w:rFonts w:ascii="Times New Roman" w:hAnsi="Times New Roman" w:cs="Times New Roman"/>
          <w:b/>
          <w:u w:val="single"/>
        </w:rPr>
        <w:t>- Underwater Compressed Air Energy Storage</w:t>
      </w:r>
    </w:p>
    <w:p w14:paraId="0EBC2631" w14:textId="06D343F1" w:rsidR="009464F9" w:rsidRDefault="009009A3" w:rsidP="007C4ED1">
      <w:pPr>
        <w:pStyle w:val="ListParagraph"/>
        <w:numPr>
          <w:ilvl w:val="0"/>
          <w:numId w:val="18"/>
        </w:numPr>
        <w:jc w:val="both"/>
        <w:rPr>
          <w:rFonts w:ascii="Times New Roman" w:hAnsi="Times New Roman" w:cs="Times New Roman"/>
        </w:rPr>
      </w:pPr>
      <w:r>
        <w:rPr>
          <w:rFonts w:ascii="Times New Roman" w:hAnsi="Times New Roman" w:cs="Times New Roman"/>
        </w:rPr>
        <w:lastRenderedPageBreak/>
        <w:t xml:space="preserve">Feasibility comparison of </w:t>
      </w:r>
      <w:r w:rsidR="009464F9">
        <w:rPr>
          <w:rFonts w:ascii="Times New Roman" w:hAnsi="Times New Roman" w:cs="Times New Roman"/>
        </w:rPr>
        <w:t xml:space="preserve">UW-CAES </w:t>
      </w:r>
      <w:r>
        <w:rPr>
          <w:rFonts w:ascii="Times New Roman" w:hAnsi="Times New Roman" w:cs="Times New Roman"/>
        </w:rPr>
        <w:t xml:space="preserve">and </w:t>
      </w:r>
      <w:r w:rsidR="003818A6">
        <w:rPr>
          <w:rFonts w:ascii="Times New Roman" w:hAnsi="Times New Roman" w:cs="Times New Roman"/>
        </w:rPr>
        <w:t xml:space="preserve">pumped hydro storage </w:t>
      </w:r>
      <w:r w:rsidR="009464F9">
        <w:rPr>
          <w:rFonts w:ascii="Times New Roman" w:hAnsi="Times New Roman" w:cs="Times New Roman"/>
        </w:rPr>
        <w:t>in Antigua and Barbuda</w:t>
      </w:r>
    </w:p>
    <w:p w14:paraId="6639401C" w14:textId="3093AE11" w:rsidR="003818A6" w:rsidRPr="009009A3" w:rsidRDefault="009009A3" w:rsidP="009009A3">
      <w:pPr>
        <w:ind w:left="360"/>
        <w:jc w:val="both"/>
        <w:rPr>
          <w:rFonts w:ascii="Times New Roman" w:hAnsi="Times New Roman" w:cs="Times New Roman"/>
        </w:rPr>
      </w:pPr>
      <w:r>
        <w:rPr>
          <w:rFonts w:ascii="Times New Roman" w:hAnsi="Times New Roman" w:cs="Times New Roman"/>
          <w:noProof/>
        </w:rPr>
        <w:drawing>
          <wp:anchor distT="0" distB="0" distL="114300" distR="114300" simplePos="0" relativeHeight="251699200" behindDoc="0" locked="0" layoutInCell="1" allowOverlap="1" wp14:anchorId="0BD51B7D" wp14:editId="41A2EC1D">
            <wp:simplePos x="0" y="0"/>
            <wp:positionH relativeFrom="margin">
              <wp:posOffset>1313180</wp:posOffset>
            </wp:positionH>
            <wp:positionV relativeFrom="paragraph">
              <wp:posOffset>1258570</wp:posOffset>
            </wp:positionV>
            <wp:extent cx="3393939" cy="2188293"/>
            <wp:effectExtent l="0" t="0" r="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5-05-04_18h07_23.png"/>
                    <pic:cNvPicPr/>
                  </pic:nvPicPr>
                  <pic:blipFill>
                    <a:blip r:embed="rId15">
                      <a:extLst>
                        <a:ext uri="{28A0092B-C50C-407E-A947-70E740481C1C}">
                          <a14:useLocalDpi xmlns:a14="http://schemas.microsoft.com/office/drawing/2010/main" val="0"/>
                        </a:ext>
                      </a:extLst>
                    </a:blip>
                    <a:stretch>
                      <a:fillRect/>
                    </a:stretch>
                  </pic:blipFill>
                  <pic:spPr>
                    <a:xfrm>
                      <a:off x="0" y="0"/>
                      <a:ext cx="3393939" cy="218829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w:t>
      </w:r>
      <w:r w:rsidR="003818A6" w:rsidRPr="009009A3">
        <w:rPr>
          <w:rFonts w:ascii="Times New Roman" w:hAnsi="Times New Roman" w:cs="Times New Roman"/>
        </w:rPr>
        <w:t>here</w:t>
      </w:r>
      <w:r w:rsidRPr="009009A3">
        <w:rPr>
          <w:rFonts w:ascii="Times New Roman" w:hAnsi="Times New Roman" w:cs="Times New Roman"/>
        </w:rPr>
        <w:t xml:space="preserve"> are</w:t>
      </w:r>
      <w:r w:rsidR="003818A6" w:rsidRPr="009009A3">
        <w:rPr>
          <w:rFonts w:ascii="Times New Roman" w:hAnsi="Times New Roman" w:cs="Times New Roman"/>
        </w:rPr>
        <w:t xml:space="preserve"> no large elevations </w:t>
      </w:r>
      <w:r w:rsidRPr="009009A3">
        <w:rPr>
          <w:rFonts w:ascii="Times New Roman" w:hAnsi="Times New Roman" w:cs="Times New Roman"/>
        </w:rPr>
        <w:t xml:space="preserve">that forms ideal waterway for pumped hydro system. Moreover, existing reservoirs have </w:t>
      </w:r>
      <w:r w:rsidR="003818A6" w:rsidRPr="009009A3">
        <w:rPr>
          <w:rFonts w:ascii="Times New Roman" w:hAnsi="Times New Roman" w:cs="Times New Roman"/>
        </w:rPr>
        <w:t>the</w:t>
      </w:r>
      <w:r w:rsidRPr="009009A3">
        <w:rPr>
          <w:rFonts w:ascii="Times New Roman" w:hAnsi="Times New Roman" w:cs="Times New Roman"/>
        </w:rPr>
        <w:t xml:space="preserve"> risk of drainage in dry season, so that the wind power plant will not be in operation for weeks or months in droughts. Even if we could find other possible locations to build new reservoirs, additional capital cost will be very high. </w:t>
      </w:r>
      <w:r>
        <w:rPr>
          <w:rFonts w:ascii="Times New Roman" w:hAnsi="Times New Roman" w:cs="Times New Roman"/>
        </w:rPr>
        <w:t>Also, t</w:t>
      </w:r>
      <w:r w:rsidR="003818A6" w:rsidRPr="009009A3">
        <w:rPr>
          <w:rFonts w:ascii="Times New Roman" w:hAnsi="Times New Roman" w:cs="Times New Roman"/>
        </w:rPr>
        <w:t>he use of the reservoirs as a pumped hydropower scheme will occupy two reservoirs which effectively cannot be used for domestic water supply.</w:t>
      </w:r>
      <w:r w:rsidRPr="009009A3">
        <w:rPr>
          <w:rFonts w:ascii="Times New Roman" w:hAnsi="Times New Roman" w:cs="Times New Roman"/>
        </w:rPr>
        <w:t xml:space="preserve"> </w:t>
      </w:r>
      <w:r>
        <w:rPr>
          <w:rFonts w:ascii="Times New Roman" w:hAnsi="Times New Roman" w:cs="Times New Roman"/>
        </w:rPr>
        <w:t xml:space="preserve">However, </w:t>
      </w:r>
      <w:r w:rsidRPr="009009A3">
        <w:rPr>
          <w:rFonts w:ascii="Times New Roman" w:hAnsi="Times New Roman" w:cs="Times New Roman"/>
        </w:rPr>
        <w:t>t</w:t>
      </w:r>
      <w:r w:rsidR="003818A6" w:rsidRPr="009009A3">
        <w:rPr>
          <w:rFonts w:ascii="Times New Roman" w:hAnsi="Times New Roman" w:cs="Times New Roman"/>
        </w:rPr>
        <w:t>he island is s</w:t>
      </w:r>
      <w:r w:rsidR="003818A6" w:rsidRPr="009009A3">
        <w:rPr>
          <w:rFonts w:ascii="Times New Roman" w:hAnsi="Times New Roman" w:cs="Times New Roman"/>
        </w:rPr>
        <w:t>urrounded by deep waters</w:t>
      </w:r>
      <w:r w:rsidR="003818A6" w:rsidRPr="009009A3">
        <w:rPr>
          <w:rFonts w:ascii="Times New Roman" w:hAnsi="Times New Roman" w:cs="Times New Roman"/>
        </w:rPr>
        <w:t>, which is ideal for UW-CAES.</w:t>
      </w:r>
    </w:p>
    <w:p w14:paraId="506A9ED8" w14:textId="6BE55FD1" w:rsidR="00E01E37" w:rsidRPr="002D14F0" w:rsidRDefault="00E01E37" w:rsidP="008D468E">
      <w:pPr>
        <w:jc w:val="both"/>
        <w:rPr>
          <w:rFonts w:ascii="Times New Roman" w:hAnsi="Times New Roman" w:cs="Times New Roman"/>
        </w:rPr>
      </w:pPr>
    </w:p>
    <w:p w14:paraId="3D8D9DBE" w14:textId="339F47BA" w:rsidR="007E7548" w:rsidRPr="002D14F0" w:rsidRDefault="00BF7CE7" w:rsidP="008A65A9">
      <w:pPr>
        <w:jc w:val="center"/>
        <w:rPr>
          <w:rFonts w:ascii="Times New Roman" w:hAnsi="Times New Roman" w:cs="Times New Roman"/>
        </w:rPr>
      </w:pPr>
      <w:r w:rsidRPr="00BF7CE7">
        <w:rPr>
          <w:rFonts w:ascii="Times New Roman" w:hAnsi="Times New Roman" w:cs="Times New Roman"/>
          <w:sz w:val="18"/>
        </w:rPr>
        <w:t xml:space="preserve">Fig. </w:t>
      </w:r>
      <w:r w:rsidR="00CF58F7">
        <w:rPr>
          <w:rFonts w:ascii="Times New Roman" w:hAnsi="Times New Roman" w:cs="Times New Roman"/>
          <w:sz w:val="18"/>
        </w:rPr>
        <w:t>8</w:t>
      </w:r>
      <w:r w:rsidRPr="00BF7CE7">
        <w:rPr>
          <w:rFonts w:ascii="Times New Roman" w:hAnsi="Times New Roman" w:cs="Times New Roman"/>
          <w:sz w:val="18"/>
        </w:rPr>
        <w:t xml:space="preserve"> </w:t>
      </w:r>
      <w:r>
        <w:rPr>
          <w:rFonts w:ascii="Times New Roman" w:hAnsi="Times New Roman" w:cs="Times New Roman"/>
          <w:sz w:val="18"/>
        </w:rPr>
        <w:t>The</w:t>
      </w:r>
      <w:r w:rsidR="000C6E6E" w:rsidRPr="00BF7CE7">
        <w:rPr>
          <w:rFonts w:ascii="Times New Roman" w:hAnsi="Times New Roman" w:cs="Times New Roman"/>
          <w:sz w:val="18"/>
        </w:rPr>
        <w:t xml:space="preserve"> configuration of the storage system</w:t>
      </w:r>
      <w:r w:rsidR="00287D98" w:rsidRPr="00BF7CE7">
        <w:rPr>
          <w:rFonts w:ascii="Times New Roman" w:hAnsi="Times New Roman" w:cs="Times New Roman"/>
          <w:sz w:val="18"/>
        </w:rPr>
        <w:t xml:space="preserve"> </w:t>
      </w:r>
      <w:r w:rsidR="009D1510">
        <w:rPr>
          <w:rFonts w:ascii="Times New Roman" w:hAnsi="Times New Roman" w:cs="Times New Roman"/>
          <w:sz w:val="18"/>
        </w:rPr>
        <w:t>[</w:t>
      </w:r>
      <w:r w:rsidR="000946D3">
        <w:rPr>
          <w:rFonts w:ascii="Times New Roman" w:hAnsi="Times New Roman" w:cs="Times New Roman"/>
          <w:sz w:val="18"/>
        </w:rPr>
        <w:t>2</w:t>
      </w:r>
      <w:r w:rsidR="008A65A9">
        <w:rPr>
          <w:rFonts w:ascii="Times New Roman" w:hAnsi="Times New Roman" w:cs="Times New Roman"/>
          <w:sz w:val="18"/>
        </w:rPr>
        <w:t>]</w:t>
      </w:r>
    </w:p>
    <w:p w14:paraId="7CE959B0" w14:textId="632767EF" w:rsidR="002E025A" w:rsidRPr="007C4ED1" w:rsidRDefault="002E025A" w:rsidP="007C4ED1">
      <w:pPr>
        <w:pStyle w:val="ListParagraph"/>
        <w:numPr>
          <w:ilvl w:val="0"/>
          <w:numId w:val="18"/>
        </w:numPr>
        <w:jc w:val="both"/>
        <w:rPr>
          <w:rFonts w:ascii="Times New Roman" w:hAnsi="Times New Roman" w:cs="Times New Roman"/>
        </w:rPr>
      </w:pPr>
      <w:r w:rsidRPr="007C4ED1">
        <w:rPr>
          <w:rFonts w:ascii="Times New Roman" w:hAnsi="Times New Roman" w:cs="Times New Roman"/>
        </w:rPr>
        <w:t>Design theory</w:t>
      </w:r>
      <w:r w:rsidR="00F0093B">
        <w:rPr>
          <w:rFonts w:ascii="Times New Roman" w:hAnsi="Times New Roman" w:cs="Times New Roman"/>
        </w:rPr>
        <w:t xml:space="preserve"> [6</w:t>
      </w:r>
      <w:r w:rsidR="00193EA7" w:rsidRPr="007C4ED1">
        <w:rPr>
          <w:rFonts w:ascii="Times New Roman" w:hAnsi="Times New Roman" w:cs="Times New Roman"/>
        </w:rPr>
        <w:t>]</w:t>
      </w:r>
    </w:p>
    <w:p w14:paraId="1F22A2B6" w14:textId="688A5FB1" w:rsidR="00F25BA8" w:rsidRPr="002D14F0" w:rsidRDefault="009009A3" w:rsidP="008D468E">
      <w:pPr>
        <w:jc w:val="both"/>
        <w:rPr>
          <w:rFonts w:ascii="Times New Roman" w:hAnsi="Times New Roman" w:cs="Times New Roman"/>
        </w:rPr>
      </w:pPr>
      <w:r w:rsidRPr="002D14F0">
        <w:rPr>
          <w:rFonts w:ascii="Times New Roman" w:hAnsi="Times New Roman" w:cs="Times New Roman"/>
        </w:rPr>
        <w:t>The design pressure of an U</w:t>
      </w:r>
      <w:r>
        <w:rPr>
          <w:rFonts w:ascii="Times New Roman" w:hAnsi="Times New Roman" w:cs="Times New Roman"/>
        </w:rPr>
        <w:t>W-</w:t>
      </w:r>
      <w:r w:rsidRPr="002D14F0">
        <w:rPr>
          <w:rFonts w:ascii="Times New Roman" w:hAnsi="Times New Roman" w:cs="Times New Roman"/>
        </w:rPr>
        <w:t>CAES system is determined by the submergence of the air bags.</w:t>
      </w:r>
      <w:r w:rsidR="00215939">
        <w:rPr>
          <w:rFonts w:ascii="Times New Roman" w:hAnsi="Times New Roman" w:cs="Times New Roman"/>
        </w:rPr>
        <w:t xml:space="preserve"> </w:t>
      </w:r>
      <w:r w:rsidR="00F25BA8" w:rsidRPr="002D14F0">
        <w:rPr>
          <w:rFonts w:ascii="Times New Roman" w:hAnsi="Times New Roman" w:cs="Times New Roman"/>
        </w:rPr>
        <w:t>It is the hydrostatic pressure exerted by the water at depth</w:t>
      </w:r>
      <w:r w:rsidR="00AE12DA" w:rsidRPr="002D14F0">
        <w:rPr>
          <w:rFonts w:ascii="Times New Roman" w:hAnsi="Times New Roman" w:cs="Times New Roman"/>
        </w:rPr>
        <w:t>, shown in Eq. (1)</w:t>
      </w:r>
      <w:r w:rsidR="00F25BA8" w:rsidRPr="002D14F0">
        <w:rPr>
          <w:rFonts w:ascii="Times New Roman" w:hAnsi="Times New Roman" w:cs="Times New Roman"/>
        </w:rPr>
        <w:t>. Based on the topography</w:t>
      </w:r>
      <w:r w:rsidR="00193EA7">
        <w:rPr>
          <w:rFonts w:ascii="Times New Roman" w:hAnsi="Times New Roman" w:cs="Times New Roman"/>
        </w:rPr>
        <w:t xml:space="preserve"> [1]</w:t>
      </w:r>
      <w:r w:rsidR="00F25BA8" w:rsidRPr="002D14F0">
        <w:rPr>
          <w:rFonts w:ascii="Times New Roman" w:hAnsi="Times New Roman" w:cs="Times New Roman"/>
        </w:rPr>
        <w:t xml:space="preserve"> of Antigua, the air bags are placed at 500 meters depth in the water</w:t>
      </w:r>
      <w:r w:rsidR="004D1710" w:rsidRPr="002D14F0">
        <w:rPr>
          <w:rFonts w:ascii="Times New Roman" w:hAnsi="Times New Roman" w:cs="Times New Roman"/>
        </w:rPr>
        <w:t>, so the storage pressure is 50 bar.</w:t>
      </w:r>
    </w:p>
    <w:p w14:paraId="0EC8D7A4" w14:textId="0F0092C6" w:rsidR="00F25BA8" w:rsidRPr="002D14F0" w:rsidRDefault="007C4ED1" w:rsidP="000170F9">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storage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water</m:t>
            </m:r>
          </m:sub>
        </m:sSub>
        <m:r>
          <w:rPr>
            <w:rFonts w:ascii="Cambria Math" w:hAnsi="Cambria Math" w:cs="Times New Roman"/>
          </w:rPr>
          <m:t>gz</m:t>
        </m:r>
      </m:oMath>
      <w:r w:rsidR="00AE12DA" w:rsidRPr="002D14F0">
        <w:rPr>
          <w:rFonts w:ascii="Times New Roman" w:hAnsi="Times New Roman" w:cs="Times New Roman"/>
        </w:rPr>
        <w:t xml:space="preserve">  </w:t>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041169">
        <w:rPr>
          <w:rFonts w:ascii="Times New Roman" w:hAnsi="Times New Roman" w:cs="Times New Roman"/>
        </w:rPr>
        <w:t>(2</w:t>
      </w:r>
      <w:r w:rsidR="00AE12DA" w:rsidRPr="002D14F0">
        <w:rPr>
          <w:rFonts w:ascii="Times New Roman" w:hAnsi="Times New Roman" w:cs="Times New Roman"/>
        </w:rPr>
        <w:t>)</w:t>
      </w:r>
    </w:p>
    <w:p w14:paraId="4A0578E8" w14:textId="1B652936" w:rsidR="004D1710" w:rsidRPr="002D14F0" w:rsidRDefault="004D1710" w:rsidP="008D468E">
      <w:pPr>
        <w:jc w:val="both"/>
        <w:rPr>
          <w:rFonts w:ascii="Times New Roman" w:hAnsi="Times New Roman" w:cs="Times New Roman"/>
        </w:rPr>
      </w:pPr>
      <w:r w:rsidRPr="002D14F0">
        <w:rPr>
          <w:rFonts w:ascii="Times New Roman" w:hAnsi="Times New Roman" w:cs="Times New Roman"/>
        </w:rPr>
        <w:t xml:space="preserve">Taking the storage </w:t>
      </w:r>
      <w:r w:rsidR="00AE12DA" w:rsidRPr="002D14F0">
        <w:rPr>
          <w:rFonts w:ascii="Times New Roman" w:hAnsi="Times New Roman" w:cs="Times New Roman"/>
        </w:rPr>
        <w:t>bag</w:t>
      </w:r>
      <w:r w:rsidRPr="002D14F0">
        <w:rPr>
          <w:rFonts w:ascii="Times New Roman" w:hAnsi="Times New Roman" w:cs="Times New Roman"/>
        </w:rPr>
        <w:t xml:space="preserve"> as the control volume, the maximum amount of air that could be stor</w:t>
      </w:r>
      <w:r w:rsidR="00AE12DA" w:rsidRPr="002D14F0">
        <w:rPr>
          <w:rFonts w:ascii="Times New Roman" w:hAnsi="Times New Roman" w:cs="Times New Roman"/>
        </w:rPr>
        <w:t>ed in each bag can be calculated using the ideal gas law, shown in Eq. (2)</w:t>
      </w:r>
    </w:p>
    <w:p w14:paraId="4EFC3D50" w14:textId="66363CAC" w:rsidR="00AE12DA" w:rsidRPr="002D14F0" w:rsidRDefault="007C4ED1" w:rsidP="000170F9">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air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(pV)</m:t>
                </m:r>
              </m:e>
              <m:sub>
                <m:r>
                  <w:rPr>
                    <w:rFonts w:ascii="Cambria Math" w:hAnsi="Cambria Math" w:cs="Times New Roman"/>
                  </w:rPr>
                  <m:t>storage</m:t>
                </m:r>
              </m:sub>
            </m:sSub>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water</m:t>
                </m:r>
              </m:sub>
            </m:sSub>
          </m:den>
        </m:f>
      </m:oMath>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AE12DA" w:rsidRPr="002D14F0">
        <w:rPr>
          <w:rFonts w:ascii="Times New Roman" w:hAnsi="Times New Roman" w:cs="Times New Roman"/>
        </w:rPr>
        <w:t xml:space="preserve"> </w:t>
      </w:r>
      <w:r w:rsidR="00041169">
        <w:rPr>
          <w:rFonts w:ascii="Times New Roman" w:hAnsi="Times New Roman" w:cs="Times New Roman"/>
        </w:rPr>
        <w:t>(3</w:t>
      </w:r>
      <w:r w:rsidR="00AE12DA" w:rsidRPr="002D14F0">
        <w:rPr>
          <w:rFonts w:ascii="Times New Roman" w:hAnsi="Times New Roman" w:cs="Times New Roman"/>
        </w:rPr>
        <w:t>)</w:t>
      </w:r>
    </w:p>
    <w:p w14:paraId="3DC90885" w14:textId="3FD20631" w:rsidR="00AE12DA" w:rsidRPr="002D14F0" w:rsidRDefault="00287D98" w:rsidP="008D468E">
      <w:pPr>
        <w:jc w:val="both"/>
        <w:rPr>
          <w:rFonts w:ascii="Times New Roman" w:hAnsi="Times New Roman" w:cs="Times New Roman"/>
        </w:rPr>
      </w:pPr>
      <w:r w:rsidRPr="002D14F0">
        <w:rPr>
          <w:rFonts w:ascii="Times New Roman" w:hAnsi="Times New Roman" w:cs="Times New Roman"/>
        </w:rPr>
        <w:t xml:space="preserve">Two </w:t>
      </w:r>
      <w:r w:rsidR="000C6E6E" w:rsidRPr="002D14F0">
        <w:rPr>
          <w:rFonts w:ascii="Times New Roman" w:hAnsi="Times New Roman" w:cs="Times New Roman"/>
        </w:rPr>
        <w:t>stage</w:t>
      </w:r>
      <w:r w:rsidRPr="002D14F0">
        <w:rPr>
          <w:rFonts w:ascii="Times New Roman" w:hAnsi="Times New Roman" w:cs="Times New Roman"/>
        </w:rPr>
        <w:t>s of</w:t>
      </w:r>
      <w:r w:rsidR="000C6E6E" w:rsidRPr="002D14F0">
        <w:rPr>
          <w:rFonts w:ascii="Times New Roman" w:hAnsi="Times New Roman" w:cs="Times New Roman"/>
        </w:rPr>
        <w:t xml:space="preserve"> compression </w:t>
      </w:r>
      <w:r w:rsidR="00246D3F" w:rsidRPr="002D14F0">
        <w:rPr>
          <w:rFonts w:ascii="Times New Roman" w:hAnsi="Times New Roman" w:cs="Times New Roman"/>
        </w:rPr>
        <w:t xml:space="preserve">and </w:t>
      </w:r>
      <w:r w:rsidR="000C6E6E" w:rsidRPr="002D14F0">
        <w:rPr>
          <w:rFonts w:ascii="Times New Roman" w:hAnsi="Times New Roman" w:cs="Times New Roman"/>
        </w:rPr>
        <w:t>expansion</w:t>
      </w:r>
      <w:r w:rsidR="00AE12DA" w:rsidRPr="002D14F0">
        <w:rPr>
          <w:rFonts w:ascii="Times New Roman" w:hAnsi="Times New Roman" w:cs="Times New Roman"/>
        </w:rPr>
        <w:t xml:space="preserve"> are used to handle large pressure changes during air compression and expansion. When all stages in an air compressor or turbine are identical</w:t>
      </w:r>
      <w:r w:rsidR="000C6E6E" w:rsidRPr="002D14F0">
        <w:rPr>
          <w:rFonts w:ascii="Times New Roman" w:hAnsi="Times New Roman" w:cs="Times New Roman"/>
        </w:rPr>
        <w:t xml:space="preserve">, </w:t>
      </w:r>
      <w:r w:rsidR="00AE12DA" w:rsidRPr="002D14F0">
        <w:rPr>
          <w:rFonts w:ascii="Times New Roman" w:hAnsi="Times New Roman" w:cs="Times New Roman"/>
        </w:rPr>
        <w:t>the maximum amount of work will be generated</w:t>
      </w:r>
      <w:r w:rsidR="0092602E" w:rsidRPr="002D14F0">
        <w:rPr>
          <w:rFonts w:ascii="Times New Roman" w:hAnsi="Times New Roman" w:cs="Times New Roman"/>
        </w:rPr>
        <w:t xml:space="preserve"> by the turbines</w:t>
      </w:r>
      <w:r w:rsidR="00AE12DA" w:rsidRPr="002D14F0">
        <w:rPr>
          <w:rFonts w:ascii="Times New Roman" w:hAnsi="Times New Roman" w:cs="Times New Roman"/>
        </w:rPr>
        <w:t>, while the minimum amount of work will be required by the compressor</w:t>
      </w:r>
      <w:r w:rsidR="0092602E" w:rsidRPr="002D14F0">
        <w:rPr>
          <w:rFonts w:ascii="Times New Roman" w:hAnsi="Times New Roman" w:cs="Times New Roman"/>
        </w:rPr>
        <w:t>s</w:t>
      </w:r>
      <w:r w:rsidR="00AE12DA" w:rsidRPr="002D14F0">
        <w:rPr>
          <w:rFonts w:ascii="Times New Roman" w:hAnsi="Times New Roman" w:cs="Times New Roman"/>
        </w:rPr>
        <w:t xml:space="preserve">. So the </w:t>
      </w:r>
      <w:r w:rsidR="000C6E6E" w:rsidRPr="002D14F0">
        <w:rPr>
          <w:rFonts w:ascii="Times New Roman" w:hAnsi="Times New Roman" w:cs="Times New Roman"/>
        </w:rPr>
        <w:t xml:space="preserve">pressure ratio of the two stages </w:t>
      </w:r>
      <w:r w:rsidR="00AE12DA" w:rsidRPr="002D14F0">
        <w:rPr>
          <w:rFonts w:ascii="Times New Roman" w:hAnsi="Times New Roman" w:cs="Times New Roman"/>
        </w:rPr>
        <w:t xml:space="preserve">can be expressed by Eq. </w:t>
      </w:r>
      <w:r w:rsidR="0097003F" w:rsidRPr="002D14F0">
        <w:rPr>
          <w:rFonts w:ascii="Times New Roman" w:hAnsi="Times New Roman" w:cs="Times New Roman"/>
        </w:rPr>
        <w:t>(3)</w:t>
      </w:r>
    </w:p>
    <w:p w14:paraId="6458A3B7" w14:textId="47D5C35E" w:rsidR="00AE12DA" w:rsidRPr="002D14F0" w:rsidRDefault="00AE12DA" w:rsidP="000170F9">
      <w:pPr>
        <w:jc w:val="center"/>
        <w:rPr>
          <w:rFonts w:ascii="Times New Roman" w:hAnsi="Times New Roman" w:cs="Times New Roman"/>
        </w:rPr>
      </w:pPr>
      <m:oMath>
        <m:r>
          <w:rPr>
            <w:rFonts w:ascii="Cambria Math" w:hAnsi="Cambria Math" w:cs="Times New Roman"/>
          </w:rPr>
          <m:t>β=</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discharge</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inlet</m:t>
                        </m:r>
                      </m:sub>
                    </m:sSub>
                  </m:den>
                </m:f>
              </m:e>
            </m:d>
          </m:e>
          <m:sup>
            <m:r>
              <w:rPr>
                <w:rFonts w:ascii="Cambria Math" w:hAnsi="Cambria Math" w:cs="Times New Roman"/>
              </w:rPr>
              <m:t>1/2</m:t>
            </m:r>
          </m:sup>
        </m:sSup>
      </m:oMath>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92602E" w:rsidRPr="002D14F0">
        <w:rPr>
          <w:rFonts w:ascii="Times New Roman" w:hAnsi="Times New Roman" w:cs="Times New Roman"/>
        </w:rPr>
        <w:t>(</w:t>
      </w:r>
      <w:r w:rsidR="00041169">
        <w:rPr>
          <w:rFonts w:ascii="Times New Roman" w:hAnsi="Times New Roman" w:cs="Times New Roman"/>
        </w:rPr>
        <w:t>4</w:t>
      </w:r>
      <w:r w:rsidR="0092602E" w:rsidRPr="002D14F0">
        <w:rPr>
          <w:rFonts w:ascii="Times New Roman" w:hAnsi="Times New Roman" w:cs="Times New Roman"/>
        </w:rPr>
        <w:t>)</w:t>
      </w:r>
    </w:p>
    <w:p w14:paraId="378D95AC" w14:textId="77777777" w:rsidR="00E01E37" w:rsidRPr="002D14F0" w:rsidRDefault="000C6E6E" w:rsidP="008D468E">
      <w:pPr>
        <w:jc w:val="both"/>
        <w:rPr>
          <w:rFonts w:ascii="Times New Roman" w:hAnsi="Times New Roman" w:cs="Times New Roman"/>
        </w:rPr>
      </w:pPr>
      <w:r w:rsidRPr="002D14F0">
        <w:rPr>
          <w:rFonts w:ascii="Times New Roman" w:hAnsi="Times New Roman" w:cs="Times New Roman"/>
        </w:rPr>
        <w:t xml:space="preserve">By assuming adiabatic </w:t>
      </w:r>
      <w:r w:rsidR="00246D3F" w:rsidRPr="002D14F0">
        <w:rPr>
          <w:rFonts w:ascii="Times New Roman" w:hAnsi="Times New Roman" w:cs="Times New Roman"/>
        </w:rPr>
        <w:t>compression and expansion, we could get the</w:t>
      </w:r>
      <w:r w:rsidR="003162B8" w:rsidRPr="002D14F0">
        <w:rPr>
          <w:rFonts w:ascii="Times New Roman" w:hAnsi="Times New Roman" w:cs="Times New Roman"/>
        </w:rPr>
        <w:t xml:space="preserve"> air temperature for each step</w:t>
      </w:r>
      <w:r w:rsidR="00CB6D46" w:rsidRPr="002D14F0">
        <w:rPr>
          <w:rFonts w:ascii="Times New Roman" w:hAnsi="Times New Roman" w:cs="Times New Roman"/>
        </w:rPr>
        <w:t xml:space="preserve"> </w:t>
      </w:r>
      <w:r w:rsidR="003162B8" w:rsidRPr="002D14F0">
        <w:rPr>
          <w:rFonts w:ascii="Times New Roman" w:hAnsi="Times New Roman" w:cs="Times New Roman"/>
        </w:rPr>
        <w:t>by equation 4 and 5.</w:t>
      </w:r>
    </w:p>
    <w:p w14:paraId="4DB3BA6E" w14:textId="2AC0CCE0" w:rsidR="0092602E" w:rsidRPr="002D14F0" w:rsidRDefault="007C4ED1" w:rsidP="000170F9">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β</m:t>
            </m:r>
          </m:e>
          <m:sup>
            <m:f>
              <m:fPr>
                <m:ctrlPr>
                  <w:rPr>
                    <w:rFonts w:ascii="Cambria Math" w:hAnsi="Cambria Math" w:cs="Times New Roman"/>
                    <w:i/>
                  </w:rPr>
                </m:ctrlPr>
              </m:fPr>
              <m:num>
                <m:r>
                  <w:rPr>
                    <w:rFonts w:ascii="Cambria Math" w:hAnsi="Cambria Math" w:cs="Times New Roman"/>
                  </w:rPr>
                  <m:t>k-1</m:t>
                </m:r>
              </m:num>
              <m:den>
                <m:r>
                  <w:rPr>
                    <w:rFonts w:ascii="Cambria Math" w:hAnsi="Cambria Math" w:cs="Times New Roman"/>
                  </w:rPr>
                  <m:t>k</m:t>
                </m:r>
              </m:den>
            </m:f>
          </m:sup>
        </m:sSup>
      </m:oMath>
      <w:r w:rsidR="0092602E" w:rsidRPr="002D14F0">
        <w:rPr>
          <w:rFonts w:ascii="Times New Roman" w:hAnsi="Times New Roman" w:cs="Times New Roman"/>
        </w:rPr>
        <w:t xml:space="preserve"> </w:t>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92602E" w:rsidRPr="002D14F0">
        <w:rPr>
          <w:rFonts w:ascii="Times New Roman" w:hAnsi="Times New Roman" w:cs="Times New Roman"/>
        </w:rPr>
        <w:t>(</w:t>
      </w:r>
      <w:r w:rsidR="00041169">
        <w:rPr>
          <w:rFonts w:ascii="Times New Roman" w:hAnsi="Times New Roman" w:cs="Times New Roman"/>
        </w:rPr>
        <w:t>5</w:t>
      </w:r>
      <w:r w:rsidR="0092602E" w:rsidRPr="002D14F0">
        <w:rPr>
          <w:rFonts w:ascii="Times New Roman" w:hAnsi="Times New Roman" w:cs="Times New Roman"/>
        </w:rPr>
        <w:t>)</w:t>
      </w:r>
    </w:p>
    <w:p w14:paraId="0303EABA" w14:textId="75DF538D" w:rsidR="003162B8" w:rsidRPr="002D14F0" w:rsidRDefault="003162B8" w:rsidP="000170F9">
      <w:pPr>
        <w:jc w:val="center"/>
        <w:rPr>
          <w:rFonts w:ascii="Times New Roman" w:hAnsi="Times New Roman" w:cs="Times New Roman"/>
        </w:rPr>
      </w:pPr>
      <m:oMath>
        <m:r>
          <w:rPr>
            <w:rFonts w:ascii="Cambria Math" w:hAnsi="Cambria Math" w:cs="Times New Roman"/>
          </w:rPr>
          <w:lastRenderedPageBreak/>
          <m:t>k=</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v</m:t>
            </m:r>
          </m:sub>
        </m:sSub>
      </m:oMath>
      <w:r w:rsidRPr="002D14F0">
        <w:rPr>
          <w:rFonts w:ascii="Times New Roman" w:hAnsi="Times New Roman" w:cs="Times New Roman"/>
        </w:rPr>
        <w:t xml:space="preserve"> </w:t>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00857F26">
        <w:rPr>
          <w:rFonts w:ascii="Times New Roman" w:hAnsi="Times New Roman" w:cs="Times New Roman"/>
        </w:rPr>
        <w:tab/>
      </w:r>
      <w:r w:rsidRPr="002D14F0">
        <w:rPr>
          <w:rFonts w:ascii="Times New Roman" w:hAnsi="Times New Roman" w:cs="Times New Roman"/>
        </w:rPr>
        <w:t>(</w:t>
      </w:r>
      <w:r w:rsidR="00041169">
        <w:rPr>
          <w:rFonts w:ascii="Times New Roman" w:hAnsi="Times New Roman" w:cs="Times New Roman"/>
        </w:rPr>
        <w:t>6</w:t>
      </w:r>
      <w:r w:rsidRPr="002D14F0">
        <w:rPr>
          <w:rFonts w:ascii="Times New Roman" w:hAnsi="Times New Roman" w:cs="Times New Roman"/>
        </w:rPr>
        <w:t>)</w:t>
      </w:r>
    </w:p>
    <w:p w14:paraId="4850901A" w14:textId="77777777" w:rsidR="00A627CC" w:rsidRPr="002D14F0" w:rsidRDefault="003162B8" w:rsidP="008D468E">
      <w:pPr>
        <w:jc w:val="both"/>
        <w:rPr>
          <w:rFonts w:ascii="Times New Roman" w:hAnsi="Times New Roman" w:cs="Times New Roman"/>
        </w:rPr>
      </w:pPr>
      <w:r w:rsidRPr="002D14F0">
        <w:rPr>
          <w:rFonts w:ascii="Times New Roman" w:hAnsi="Times New Roman" w:cs="Times New Roman"/>
        </w:rPr>
        <w:t>The work generated from discharging a full bag is given in equation 6.</w:t>
      </w:r>
    </w:p>
    <w:p w14:paraId="55B50791" w14:textId="29F031FF" w:rsidR="00E37B29" w:rsidRPr="002D14F0" w:rsidRDefault="007C4ED1" w:rsidP="00BF7CE7">
      <w:pPr>
        <w:jc w:val="center"/>
        <w:rPr>
          <w:rFonts w:ascii="Times New Roman" w:hAnsi="Times New Roman" w:cs="Times New Roman"/>
          <w:szCs w:val="24"/>
        </w:rPr>
      </w:p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rPr>
              <m:t>turbine</m:t>
            </m:r>
          </m:sub>
        </m:sSub>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p</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air</m:t>
            </m:r>
          </m:sub>
        </m:s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η</m:t>
            </m:r>
          </m:e>
          <m:sub>
            <m:r>
              <w:rPr>
                <w:rFonts w:ascii="Cambria Math" w:hAnsi="Cambria Math" w:cs="Times New Roman"/>
                <w:szCs w:val="24"/>
              </w:rPr>
              <m:t>isentropic</m:t>
            </m:r>
          </m:sub>
        </m:sSub>
        <m:sSub>
          <m:sSubPr>
            <m:ctrlPr>
              <w:rPr>
                <w:rFonts w:ascii="Cambria Math" w:hAnsi="Cambria Math" w:cs="Times New Roman"/>
                <w:i/>
                <w:szCs w:val="24"/>
              </w:rPr>
            </m:ctrlPr>
          </m:sSubPr>
          <m:e>
            <m:r>
              <w:rPr>
                <w:rFonts w:ascii="Cambria Math" w:hAnsi="Cambria Math" w:cs="Times New Roman"/>
                <w:szCs w:val="24"/>
              </w:rPr>
              <m:t>η</m:t>
            </m:r>
          </m:e>
          <m:sub>
            <m:r>
              <w:rPr>
                <w:rFonts w:ascii="Cambria Math" w:hAnsi="Cambria Math" w:cs="Times New Roman"/>
                <w:szCs w:val="24"/>
              </w:rPr>
              <m:t>turbine</m:t>
            </m:r>
          </m:sub>
        </m:sSub>
      </m:oMath>
      <w:r w:rsidR="00AE12DA" w:rsidRPr="002D14F0">
        <w:rPr>
          <w:rFonts w:ascii="Times New Roman" w:hAnsi="Times New Roman" w:cs="Times New Roman"/>
          <w:szCs w:val="24"/>
        </w:rPr>
        <w:t xml:space="preserve"> </w:t>
      </w:r>
      <w:r w:rsidR="00BF7CE7">
        <w:rPr>
          <w:rFonts w:ascii="Times New Roman" w:hAnsi="Times New Roman" w:cs="Times New Roman"/>
          <w:szCs w:val="24"/>
        </w:rPr>
        <w:t xml:space="preserve">                              </w:t>
      </w:r>
      <w:r w:rsidR="00AE12DA" w:rsidRPr="002D14F0">
        <w:rPr>
          <w:rFonts w:ascii="Times New Roman" w:hAnsi="Times New Roman" w:cs="Times New Roman"/>
          <w:szCs w:val="24"/>
        </w:rPr>
        <w:t>(</w:t>
      </w:r>
      <w:r w:rsidR="00041169">
        <w:rPr>
          <w:rFonts w:ascii="Times New Roman" w:hAnsi="Times New Roman" w:cs="Times New Roman"/>
          <w:szCs w:val="24"/>
        </w:rPr>
        <w:t>7</w:t>
      </w:r>
      <w:r w:rsidR="00AE12DA" w:rsidRPr="002D14F0">
        <w:rPr>
          <w:rFonts w:ascii="Times New Roman" w:hAnsi="Times New Roman" w:cs="Times New Roman"/>
          <w:szCs w:val="24"/>
        </w:rPr>
        <w:t>)</w:t>
      </w:r>
    </w:p>
    <w:p w14:paraId="1CF03984" w14:textId="78758E20" w:rsidR="002A2869" w:rsidRDefault="00346536" w:rsidP="008D468E">
      <w:pPr>
        <w:jc w:val="both"/>
        <w:rPr>
          <w:rFonts w:ascii="Times New Roman" w:hAnsi="Times New Roman" w:cs="Times New Roman"/>
          <w:szCs w:val="24"/>
        </w:rPr>
      </w:pPr>
      <w:r w:rsidRPr="002D14F0">
        <w:rPr>
          <w:rFonts w:ascii="Times New Roman" w:hAnsi="Times New Roman" w:cs="Times New Roman"/>
          <w:szCs w:val="24"/>
        </w:rPr>
        <w:t>The basic data</w:t>
      </w:r>
      <w:r w:rsidR="002A2869" w:rsidRPr="002D14F0">
        <w:rPr>
          <w:rFonts w:ascii="Times New Roman" w:hAnsi="Times New Roman" w:cs="Times New Roman"/>
          <w:szCs w:val="24"/>
        </w:rPr>
        <w:t xml:space="preserve"> about the underwater compre</w:t>
      </w:r>
      <w:r w:rsidR="008D72F8" w:rsidRPr="002D14F0">
        <w:rPr>
          <w:rFonts w:ascii="Times New Roman" w:hAnsi="Times New Roman" w:cs="Times New Roman"/>
          <w:szCs w:val="24"/>
        </w:rPr>
        <w:t>ssed air bags is</w:t>
      </w:r>
      <w:r w:rsidR="002A2869" w:rsidRPr="002D14F0">
        <w:rPr>
          <w:rFonts w:ascii="Times New Roman" w:hAnsi="Times New Roman" w:cs="Times New Roman"/>
          <w:szCs w:val="24"/>
        </w:rPr>
        <w:t xml:space="preserve"> listed below</w:t>
      </w:r>
      <w:r w:rsidR="008A65A9">
        <w:rPr>
          <w:rFonts w:ascii="Times New Roman" w:hAnsi="Times New Roman" w:cs="Times New Roman"/>
          <w:szCs w:val="24"/>
        </w:rPr>
        <w:t xml:space="preserve"> [</w:t>
      </w:r>
      <w:r w:rsidR="00F0093B">
        <w:rPr>
          <w:rFonts w:ascii="Times New Roman" w:hAnsi="Times New Roman" w:cs="Times New Roman"/>
          <w:szCs w:val="24"/>
        </w:rPr>
        <w:t>7</w:t>
      </w:r>
      <w:r w:rsidR="008A65A9">
        <w:rPr>
          <w:rFonts w:ascii="Times New Roman" w:hAnsi="Times New Roman" w:cs="Times New Roman"/>
          <w:szCs w:val="24"/>
        </w:rPr>
        <w:t>]</w:t>
      </w:r>
      <w:r w:rsidR="002A2869" w:rsidRPr="002D14F0">
        <w:rPr>
          <w:rFonts w:ascii="Times New Roman" w:hAnsi="Times New Roman" w:cs="Times New Roman"/>
          <w:szCs w:val="24"/>
        </w:rPr>
        <w:t xml:space="preserve">. </w:t>
      </w:r>
    </w:p>
    <w:p w14:paraId="0366AED1" w14:textId="3D55A24A" w:rsidR="00AD32E5" w:rsidRPr="00AD32E5" w:rsidRDefault="00AD32E5" w:rsidP="00AD32E5">
      <w:pPr>
        <w:jc w:val="center"/>
        <w:rPr>
          <w:rFonts w:ascii="Times New Roman" w:hAnsi="Times New Roman" w:cs="Times New Roman"/>
          <w:sz w:val="18"/>
          <w:szCs w:val="16"/>
        </w:rPr>
      </w:pPr>
      <w:r w:rsidRPr="00AD32E5">
        <w:rPr>
          <w:rFonts w:ascii="Times New Roman" w:hAnsi="Times New Roman" w:cs="Times New Roman"/>
          <w:sz w:val="18"/>
          <w:szCs w:val="16"/>
        </w:rPr>
        <w:t xml:space="preserve">Table.4 </w:t>
      </w:r>
      <w:r w:rsidRPr="00AD32E5">
        <w:rPr>
          <w:rFonts w:ascii="Times New Roman" w:hAnsi="Times New Roman" w:cs="Times New Roman"/>
          <w:color w:val="000000"/>
          <w:sz w:val="18"/>
          <w:szCs w:val="16"/>
        </w:rPr>
        <w:t>Data of underwater bags</w:t>
      </w:r>
    </w:p>
    <w:tbl>
      <w:tblPr>
        <w:tblStyle w:val="ListTable6Colorful-Accent3"/>
        <w:tblW w:w="4780" w:type="dxa"/>
        <w:jc w:val="center"/>
        <w:tblLook w:val="04A0" w:firstRow="1" w:lastRow="0" w:firstColumn="1" w:lastColumn="0" w:noHBand="0" w:noVBand="1"/>
      </w:tblPr>
      <w:tblGrid>
        <w:gridCol w:w="3820"/>
        <w:gridCol w:w="960"/>
      </w:tblGrid>
      <w:tr w:rsidR="003162B8" w:rsidRPr="002D14F0" w14:paraId="21B9AF8A" w14:textId="77777777" w:rsidTr="009F245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820" w:type="dxa"/>
            <w:shd w:val="clear" w:color="auto" w:fill="auto"/>
            <w:noWrap/>
            <w:hideMark/>
          </w:tcPr>
          <w:p w14:paraId="46DB4FC0" w14:textId="443E8C5D" w:rsidR="003162B8" w:rsidRPr="002D14F0" w:rsidRDefault="00AD32E5" w:rsidP="008D468E">
            <w:pPr>
              <w:jc w:val="both"/>
              <w:rPr>
                <w:rFonts w:ascii="Times New Roman" w:hAnsi="Times New Roman" w:cs="Times New Roman"/>
                <w:color w:val="000000"/>
                <w:sz w:val="18"/>
              </w:rPr>
            </w:pPr>
            <w:r>
              <w:rPr>
                <w:rFonts w:ascii="Times New Roman" w:hAnsi="Times New Roman" w:cs="Times New Roman"/>
                <w:color w:val="000000"/>
                <w:sz w:val="18"/>
              </w:rPr>
              <w:t>Parameters of the underwater bags</w:t>
            </w:r>
          </w:p>
        </w:tc>
        <w:tc>
          <w:tcPr>
            <w:tcW w:w="960" w:type="dxa"/>
            <w:shd w:val="clear" w:color="auto" w:fill="auto"/>
            <w:noWrap/>
            <w:hideMark/>
          </w:tcPr>
          <w:p w14:paraId="668F4793" w14:textId="2E9BB237" w:rsidR="003162B8" w:rsidRPr="002D14F0" w:rsidRDefault="00AD32E5" w:rsidP="008D468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rPr>
            </w:pPr>
            <w:r>
              <w:rPr>
                <w:rFonts w:ascii="Times New Roman" w:hAnsi="Times New Roman" w:cs="Times New Roman"/>
                <w:color w:val="000000"/>
                <w:sz w:val="18"/>
              </w:rPr>
              <w:t>value</w:t>
            </w:r>
          </w:p>
        </w:tc>
      </w:tr>
      <w:tr w:rsidR="003162B8" w:rsidRPr="002D14F0" w14:paraId="7D95D1CE" w14:textId="77777777" w:rsidTr="009F245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820" w:type="dxa"/>
            <w:shd w:val="clear" w:color="auto" w:fill="auto"/>
            <w:noWrap/>
            <w:hideMark/>
          </w:tcPr>
          <w:p w14:paraId="6B901281" w14:textId="77777777" w:rsidR="003162B8" w:rsidRPr="002D14F0" w:rsidRDefault="003162B8" w:rsidP="008D468E">
            <w:pPr>
              <w:jc w:val="both"/>
              <w:rPr>
                <w:rFonts w:ascii="Times New Roman" w:hAnsi="Times New Roman" w:cs="Times New Roman"/>
                <w:b w:val="0"/>
                <w:color w:val="000000"/>
                <w:sz w:val="18"/>
              </w:rPr>
            </w:pPr>
            <w:r w:rsidRPr="002D14F0">
              <w:rPr>
                <w:rFonts w:ascii="Times New Roman" w:hAnsi="Times New Roman" w:cs="Times New Roman"/>
                <w:b w:val="0"/>
                <w:color w:val="000000"/>
                <w:sz w:val="18"/>
              </w:rPr>
              <w:t>Depth (m)</w:t>
            </w:r>
          </w:p>
        </w:tc>
        <w:tc>
          <w:tcPr>
            <w:tcW w:w="960" w:type="dxa"/>
            <w:shd w:val="clear" w:color="auto" w:fill="auto"/>
            <w:noWrap/>
            <w:hideMark/>
          </w:tcPr>
          <w:p w14:paraId="1122C2BF" w14:textId="77777777" w:rsidR="003162B8" w:rsidRPr="002D14F0" w:rsidRDefault="003162B8" w:rsidP="008D468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rPr>
            </w:pPr>
            <w:r w:rsidRPr="002D14F0">
              <w:rPr>
                <w:rFonts w:ascii="Times New Roman" w:hAnsi="Times New Roman" w:cs="Times New Roman"/>
                <w:color w:val="000000"/>
                <w:sz w:val="18"/>
              </w:rPr>
              <w:t>500</w:t>
            </w:r>
          </w:p>
        </w:tc>
      </w:tr>
      <w:tr w:rsidR="003162B8" w:rsidRPr="002D14F0" w14:paraId="61FA915F" w14:textId="77777777" w:rsidTr="009F2453">
        <w:trPr>
          <w:trHeight w:val="300"/>
          <w:jc w:val="center"/>
        </w:trPr>
        <w:tc>
          <w:tcPr>
            <w:cnfStyle w:val="001000000000" w:firstRow="0" w:lastRow="0" w:firstColumn="1" w:lastColumn="0" w:oddVBand="0" w:evenVBand="0" w:oddHBand="0" w:evenHBand="0" w:firstRowFirstColumn="0" w:firstRowLastColumn="0" w:lastRowFirstColumn="0" w:lastRowLastColumn="0"/>
            <w:tcW w:w="3820" w:type="dxa"/>
            <w:shd w:val="clear" w:color="auto" w:fill="auto"/>
            <w:noWrap/>
            <w:hideMark/>
          </w:tcPr>
          <w:p w14:paraId="779EC36B" w14:textId="77777777" w:rsidR="003162B8" w:rsidRPr="002D14F0" w:rsidRDefault="003162B8" w:rsidP="008D468E">
            <w:pPr>
              <w:jc w:val="both"/>
              <w:rPr>
                <w:rFonts w:ascii="Times New Roman" w:hAnsi="Times New Roman" w:cs="Times New Roman"/>
                <w:b w:val="0"/>
                <w:color w:val="000000"/>
                <w:sz w:val="18"/>
              </w:rPr>
            </w:pPr>
            <w:r w:rsidRPr="002D14F0">
              <w:rPr>
                <w:rFonts w:ascii="Times New Roman" w:hAnsi="Times New Roman" w:cs="Times New Roman"/>
                <w:b w:val="0"/>
                <w:color w:val="000000"/>
                <w:sz w:val="18"/>
              </w:rPr>
              <w:t>R</w:t>
            </w:r>
            <w:r w:rsidR="002A2869" w:rsidRPr="002D14F0">
              <w:rPr>
                <w:rFonts w:ascii="Times New Roman" w:hAnsi="Times New Roman" w:cs="Times New Roman"/>
                <w:b w:val="0"/>
                <w:color w:val="000000"/>
                <w:sz w:val="18"/>
              </w:rPr>
              <w:t>a</w:t>
            </w:r>
            <w:r w:rsidRPr="002D14F0">
              <w:rPr>
                <w:rFonts w:ascii="Times New Roman" w:hAnsi="Times New Roman" w:cs="Times New Roman"/>
                <w:b w:val="0"/>
                <w:color w:val="000000"/>
                <w:sz w:val="18"/>
              </w:rPr>
              <w:t>dius of each bag (m)</w:t>
            </w:r>
          </w:p>
        </w:tc>
        <w:tc>
          <w:tcPr>
            <w:tcW w:w="960" w:type="dxa"/>
            <w:shd w:val="clear" w:color="auto" w:fill="auto"/>
            <w:noWrap/>
            <w:hideMark/>
          </w:tcPr>
          <w:p w14:paraId="20BBDC2E" w14:textId="77777777" w:rsidR="003162B8" w:rsidRPr="002D14F0" w:rsidRDefault="003162B8" w:rsidP="008D468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rPr>
            </w:pPr>
            <w:r w:rsidRPr="002D14F0">
              <w:rPr>
                <w:rFonts w:ascii="Times New Roman" w:hAnsi="Times New Roman" w:cs="Times New Roman"/>
                <w:color w:val="000000"/>
                <w:sz w:val="18"/>
              </w:rPr>
              <w:t>2.5</w:t>
            </w:r>
          </w:p>
        </w:tc>
      </w:tr>
      <w:tr w:rsidR="003162B8" w:rsidRPr="002D14F0" w14:paraId="6F5E7439" w14:textId="77777777" w:rsidTr="009F245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820" w:type="dxa"/>
            <w:shd w:val="clear" w:color="auto" w:fill="auto"/>
            <w:noWrap/>
            <w:hideMark/>
          </w:tcPr>
          <w:p w14:paraId="64A7E059" w14:textId="77777777" w:rsidR="003162B8" w:rsidRPr="002D14F0" w:rsidRDefault="003162B8" w:rsidP="008D468E">
            <w:pPr>
              <w:jc w:val="both"/>
              <w:rPr>
                <w:rFonts w:ascii="Times New Roman" w:hAnsi="Times New Roman" w:cs="Times New Roman"/>
                <w:b w:val="0"/>
                <w:color w:val="000000"/>
                <w:sz w:val="18"/>
              </w:rPr>
            </w:pPr>
            <w:r w:rsidRPr="002D14F0">
              <w:rPr>
                <w:rFonts w:ascii="Times New Roman" w:hAnsi="Times New Roman" w:cs="Times New Roman"/>
                <w:b w:val="0"/>
                <w:color w:val="000000"/>
                <w:sz w:val="18"/>
              </w:rPr>
              <w:t>Mass when fully charged (kg)</w:t>
            </w:r>
          </w:p>
        </w:tc>
        <w:tc>
          <w:tcPr>
            <w:tcW w:w="960" w:type="dxa"/>
            <w:shd w:val="clear" w:color="auto" w:fill="auto"/>
            <w:noWrap/>
            <w:hideMark/>
          </w:tcPr>
          <w:p w14:paraId="17569352" w14:textId="77777777" w:rsidR="003162B8" w:rsidRPr="002D14F0" w:rsidRDefault="003162B8" w:rsidP="008D468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rPr>
            </w:pPr>
            <w:r w:rsidRPr="002D14F0">
              <w:rPr>
                <w:rFonts w:ascii="Times New Roman" w:hAnsi="Times New Roman" w:cs="Times New Roman"/>
                <w:color w:val="000000"/>
                <w:sz w:val="18"/>
              </w:rPr>
              <w:t>4116.4</w:t>
            </w:r>
          </w:p>
        </w:tc>
      </w:tr>
      <w:tr w:rsidR="003162B8" w:rsidRPr="002D14F0" w14:paraId="53E7EBFD" w14:textId="77777777" w:rsidTr="009F2453">
        <w:trPr>
          <w:trHeight w:val="300"/>
          <w:jc w:val="center"/>
        </w:trPr>
        <w:tc>
          <w:tcPr>
            <w:cnfStyle w:val="001000000000" w:firstRow="0" w:lastRow="0" w:firstColumn="1" w:lastColumn="0" w:oddVBand="0" w:evenVBand="0" w:oddHBand="0" w:evenHBand="0" w:firstRowFirstColumn="0" w:firstRowLastColumn="0" w:lastRowFirstColumn="0" w:lastRowLastColumn="0"/>
            <w:tcW w:w="3820" w:type="dxa"/>
            <w:shd w:val="clear" w:color="auto" w:fill="auto"/>
            <w:noWrap/>
            <w:hideMark/>
          </w:tcPr>
          <w:p w14:paraId="159D9AD5" w14:textId="77777777" w:rsidR="003162B8" w:rsidRPr="002D14F0" w:rsidRDefault="003162B8" w:rsidP="008D468E">
            <w:pPr>
              <w:jc w:val="both"/>
              <w:rPr>
                <w:rFonts w:ascii="Times New Roman" w:hAnsi="Times New Roman" w:cs="Times New Roman"/>
                <w:b w:val="0"/>
                <w:color w:val="000000"/>
                <w:sz w:val="18"/>
              </w:rPr>
            </w:pPr>
            <w:r w:rsidRPr="002D14F0">
              <w:rPr>
                <w:rFonts w:ascii="Times New Roman" w:hAnsi="Times New Roman" w:cs="Times New Roman"/>
                <w:b w:val="0"/>
                <w:color w:val="000000"/>
                <w:sz w:val="18"/>
              </w:rPr>
              <w:t>Storage capacity (MWH)</w:t>
            </w:r>
          </w:p>
        </w:tc>
        <w:tc>
          <w:tcPr>
            <w:tcW w:w="960" w:type="dxa"/>
            <w:shd w:val="clear" w:color="auto" w:fill="auto"/>
            <w:noWrap/>
            <w:hideMark/>
          </w:tcPr>
          <w:p w14:paraId="5A49950D" w14:textId="77777777" w:rsidR="003162B8" w:rsidRPr="002D14F0" w:rsidRDefault="003162B8" w:rsidP="008D468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rPr>
            </w:pPr>
            <w:r w:rsidRPr="002D14F0">
              <w:rPr>
                <w:rFonts w:ascii="Times New Roman" w:hAnsi="Times New Roman" w:cs="Times New Roman"/>
                <w:color w:val="000000"/>
                <w:sz w:val="18"/>
              </w:rPr>
              <w:t>50</w:t>
            </w:r>
          </w:p>
        </w:tc>
      </w:tr>
      <w:tr w:rsidR="003162B8" w:rsidRPr="002D14F0" w14:paraId="73BACB27" w14:textId="77777777" w:rsidTr="009F245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820" w:type="dxa"/>
            <w:shd w:val="clear" w:color="auto" w:fill="auto"/>
            <w:noWrap/>
            <w:hideMark/>
          </w:tcPr>
          <w:p w14:paraId="035521B4" w14:textId="77777777" w:rsidR="003162B8" w:rsidRPr="002D14F0" w:rsidRDefault="003162B8" w:rsidP="008D468E">
            <w:pPr>
              <w:jc w:val="both"/>
              <w:rPr>
                <w:rFonts w:ascii="Times New Roman" w:hAnsi="Times New Roman" w:cs="Times New Roman"/>
                <w:b w:val="0"/>
                <w:color w:val="000000"/>
                <w:sz w:val="18"/>
              </w:rPr>
            </w:pPr>
            <w:r w:rsidRPr="002D14F0">
              <w:rPr>
                <w:rFonts w:ascii="Times New Roman" w:hAnsi="Times New Roman" w:cs="Times New Roman"/>
                <w:b w:val="0"/>
                <w:color w:val="000000"/>
                <w:sz w:val="18"/>
              </w:rPr>
              <w:t>Temperature of the Sea, Tsea (K)</w:t>
            </w:r>
          </w:p>
        </w:tc>
        <w:tc>
          <w:tcPr>
            <w:tcW w:w="960" w:type="dxa"/>
            <w:shd w:val="clear" w:color="auto" w:fill="auto"/>
            <w:noWrap/>
            <w:hideMark/>
          </w:tcPr>
          <w:p w14:paraId="73FAB33B" w14:textId="77777777" w:rsidR="003162B8" w:rsidRPr="002D14F0" w:rsidRDefault="003162B8" w:rsidP="008D468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rPr>
            </w:pPr>
            <w:r w:rsidRPr="002D14F0">
              <w:rPr>
                <w:rFonts w:ascii="Times New Roman" w:hAnsi="Times New Roman" w:cs="Times New Roman"/>
                <w:color w:val="000000"/>
                <w:sz w:val="18"/>
              </w:rPr>
              <w:t>288</w:t>
            </w:r>
          </w:p>
        </w:tc>
      </w:tr>
      <w:tr w:rsidR="003162B8" w:rsidRPr="002D14F0" w14:paraId="200E545F" w14:textId="77777777" w:rsidTr="009F2453">
        <w:trPr>
          <w:trHeight w:val="300"/>
          <w:jc w:val="center"/>
        </w:trPr>
        <w:tc>
          <w:tcPr>
            <w:cnfStyle w:val="001000000000" w:firstRow="0" w:lastRow="0" w:firstColumn="1" w:lastColumn="0" w:oddVBand="0" w:evenVBand="0" w:oddHBand="0" w:evenHBand="0" w:firstRowFirstColumn="0" w:firstRowLastColumn="0" w:lastRowFirstColumn="0" w:lastRowLastColumn="0"/>
            <w:tcW w:w="3820" w:type="dxa"/>
            <w:shd w:val="clear" w:color="auto" w:fill="auto"/>
            <w:noWrap/>
            <w:hideMark/>
          </w:tcPr>
          <w:p w14:paraId="60109D83" w14:textId="77777777" w:rsidR="003162B8" w:rsidRPr="002D14F0" w:rsidRDefault="003162B8" w:rsidP="008D468E">
            <w:pPr>
              <w:jc w:val="both"/>
              <w:rPr>
                <w:rFonts w:ascii="Times New Roman" w:hAnsi="Times New Roman" w:cs="Times New Roman"/>
                <w:b w:val="0"/>
                <w:color w:val="000000"/>
                <w:sz w:val="18"/>
              </w:rPr>
            </w:pPr>
            <w:r w:rsidRPr="002D14F0">
              <w:rPr>
                <w:rFonts w:ascii="Times New Roman" w:hAnsi="Times New Roman" w:cs="Times New Roman"/>
                <w:b w:val="0"/>
                <w:color w:val="000000"/>
                <w:sz w:val="18"/>
              </w:rPr>
              <w:t xml:space="preserve">Temperature of the </w:t>
            </w:r>
            <w:r w:rsidR="002A2869" w:rsidRPr="002D14F0">
              <w:rPr>
                <w:rFonts w:ascii="Times New Roman" w:hAnsi="Times New Roman" w:cs="Times New Roman"/>
                <w:b w:val="0"/>
                <w:color w:val="000000"/>
                <w:sz w:val="18"/>
              </w:rPr>
              <w:t>atmosphere</w:t>
            </w:r>
            <w:r w:rsidRPr="002D14F0">
              <w:rPr>
                <w:rFonts w:ascii="Times New Roman" w:hAnsi="Times New Roman" w:cs="Times New Roman"/>
                <w:b w:val="0"/>
                <w:color w:val="000000"/>
                <w:sz w:val="18"/>
              </w:rPr>
              <w:t>, T0 (K)</w:t>
            </w:r>
          </w:p>
        </w:tc>
        <w:tc>
          <w:tcPr>
            <w:tcW w:w="960" w:type="dxa"/>
            <w:shd w:val="clear" w:color="auto" w:fill="auto"/>
            <w:noWrap/>
            <w:hideMark/>
          </w:tcPr>
          <w:p w14:paraId="78779EA7" w14:textId="77777777" w:rsidR="003162B8" w:rsidRPr="002D14F0" w:rsidRDefault="003162B8" w:rsidP="008D468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rPr>
            </w:pPr>
            <w:r w:rsidRPr="002D14F0">
              <w:rPr>
                <w:rFonts w:ascii="Times New Roman" w:hAnsi="Times New Roman" w:cs="Times New Roman"/>
                <w:color w:val="000000"/>
                <w:sz w:val="18"/>
              </w:rPr>
              <w:t>298</w:t>
            </w:r>
          </w:p>
        </w:tc>
      </w:tr>
      <w:tr w:rsidR="003162B8" w:rsidRPr="002D14F0" w14:paraId="34D621A7" w14:textId="77777777" w:rsidTr="009F245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820" w:type="dxa"/>
            <w:shd w:val="clear" w:color="auto" w:fill="auto"/>
            <w:noWrap/>
            <w:hideMark/>
          </w:tcPr>
          <w:p w14:paraId="60C782F9" w14:textId="77777777" w:rsidR="003162B8" w:rsidRPr="002D14F0" w:rsidRDefault="003162B8" w:rsidP="008D468E">
            <w:pPr>
              <w:jc w:val="both"/>
              <w:rPr>
                <w:rFonts w:ascii="Times New Roman" w:hAnsi="Times New Roman" w:cs="Times New Roman"/>
                <w:b w:val="0"/>
                <w:color w:val="000000"/>
                <w:sz w:val="18"/>
              </w:rPr>
            </w:pPr>
            <w:r w:rsidRPr="002D14F0">
              <w:rPr>
                <w:rFonts w:ascii="Times New Roman" w:hAnsi="Times New Roman" w:cs="Times New Roman"/>
                <w:b w:val="0"/>
                <w:color w:val="000000"/>
                <w:sz w:val="18"/>
              </w:rPr>
              <w:t>Specific energy discharged (KWH)</w:t>
            </w:r>
          </w:p>
        </w:tc>
        <w:tc>
          <w:tcPr>
            <w:tcW w:w="960" w:type="dxa"/>
            <w:shd w:val="clear" w:color="auto" w:fill="auto"/>
            <w:noWrap/>
            <w:hideMark/>
          </w:tcPr>
          <w:p w14:paraId="60F868B7" w14:textId="77777777" w:rsidR="003162B8" w:rsidRPr="002D14F0" w:rsidRDefault="006349DD" w:rsidP="008D468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rPr>
            </w:pPr>
            <w:r w:rsidRPr="002D14F0">
              <w:rPr>
                <w:rFonts w:ascii="Times New Roman" w:hAnsi="Times New Roman" w:cs="Times New Roman"/>
                <w:color w:val="000000"/>
                <w:sz w:val="18"/>
              </w:rPr>
              <w:t>473</w:t>
            </w:r>
          </w:p>
        </w:tc>
      </w:tr>
      <w:tr w:rsidR="003162B8" w:rsidRPr="002D14F0" w14:paraId="120A6785" w14:textId="77777777" w:rsidTr="009F2453">
        <w:trPr>
          <w:trHeight w:val="300"/>
          <w:jc w:val="center"/>
        </w:trPr>
        <w:tc>
          <w:tcPr>
            <w:cnfStyle w:val="001000000000" w:firstRow="0" w:lastRow="0" w:firstColumn="1" w:lastColumn="0" w:oddVBand="0" w:evenVBand="0" w:oddHBand="0" w:evenHBand="0" w:firstRowFirstColumn="0" w:firstRowLastColumn="0" w:lastRowFirstColumn="0" w:lastRowLastColumn="0"/>
            <w:tcW w:w="3820" w:type="dxa"/>
            <w:shd w:val="clear" w:color="auto" w:fill="auto"/>
            <w:noWrap/>
            <w:hideMark/>
          </w:tcPr>
          <w:p w14:paraId="15D5D019" w14:textId="77777777" w:rsidR="003162B8" w:rsidRPr="002D14F0" w:rsidRDefault="003162B8" w:rsidP="008D468E">
            <w:pPr>
              <w:jc w:val="both"/>
              <w:rPr>
                <w:rFonts w:ascii="Times New Roman" w:hAnsi="Times New Roman" w:cs="Times New Roman"/>
                <w:b w:val="0"/>
                <w:color w:val="000000"/>
                <w:sz w:val="18"/>
              </w:rPr>
            </w:pPr>
            <w:r w:rsidRPr="002D14F0">
              <w:rPr>
                <w:rFonts w:ascii="Times New Roman" w:hAnsi="Times New Roman" w:cs="Times New Roman"/>
                <w:b w:val="0"/>
                <w:color w:val="000000"/>
                <w:sz w:val="18"/>
              </w:rPr>
              <w:t>Number of bags</w:t>
            </w:r>
          </w:p>
        </w:tc>
        <w:tc>
          <w:tcPr>
            <w:tcW w:w="960" w:type="dxa"/>
            <w:shd w:val="clear" w:color="auto" w:fill="auto"/>
            <w:noWrap/>
            <w:hideMark/>
          </w:tcPr>
          <w:p w14:paraId="469D0D0C" w14:textId="77777777" w:rsidR="003162B8" w:rsidRPr="002D14F0" w:rsidRDefault="006349DD" w:rsidP="008D468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rPr>
            </w:pPr>
            <w:r w:rsidRPr="002D14F0">
              <w:rPr>
                <w:rFonts w:ascii="Times New Roman" w:hAnsi="Times New Roman" w:cs="Times New Roman"/>
                <w:color w:val="000000"/>
                <w:sz w:val="18"/>
              </w:rPr>
              <w:t>10</w:t>
            </w:r>
            <w:r w:rsidR="002D14F0">
              <w:rPr>
                <w:rFonts w:ascii="Times New Roman" w:hAnsi="Times New Roman" w:cs="Times New Roman"/>
                <w:color w:val="000000"/>
                <w:sz w:val="18"/>
              </w:rPr>
              <w:t>3</w:t>
            </w:r>
          </w:p>
        </w:tc>
      </w:tr>
    </w:tbl>
    <w:p w14:paraId="34320AD8" w14:textId="77777777" w:rsidR="002A2869" w:rsidRPr="002D14F0" w:rsidRDefault="002A2869" w:rsidP="008D468E">
      <w:pPr>
        <w:jc w:val="both"/>
        <w:rPr>
          <w:rFonts w:ascii="Times New Roman" w:hAnsi="Times New Roman" w:cs="Times New Roman"/>
          <w:szCs w:val="24"/>
        </w:rPr>
      </w:pPr>
    </w:p>
    <w:p w14:paraId="7ED6DCC7" w14:textId="386080B6" w:rsidR="002A2869" w:rsidRDefault="002A2869" w:rsidP="007C4ED1">
      <w:pPr>
        <w:pStyle w:val="ListParagraph"/>
        <w:numPr>
          <w:ilvl w:val="0"/>
          <w:numId w:val="18"/>
        </w:numPr>
        <w:jc w:val="both"/>
        <w:rPr>
          <w:rFonts w:ascii="Times New Roman" w:hAnsi="Times New Roman" w:cs="Times New Roman"/>
          <w:szCs w:val="24"/>
        </w:rPr>
      </w:pPr>
      <w:r w:rsidRPr="003A172A">
        <w:rPr>
          <w:rFonts w:ascii="Times New Roman" w:hAnsi="Times New Roman" w:cs="Times New Roman"/>
          <w:szCs w:val="24"/>
        </w:rPr>
        <w:t>Thermal recovery</w:t>
      </w:r>
    </w:p>
    <w:p w14:paraId="642AC9F1" w14:textId="78323C43" w:rsidR="00B9130D" w:rsidRPr="003A172A" w:rsidRDefault="00B9130D" w:rsidP="00B9130D">
      <w:pPr>
        <w:pStyle w:val="ListParagraph"/>
        <w:jc w:val="both"/>
        <w:rPr>
          <w:rFonts w:ascii="Times New Roman" w:hAnsi="Times New Roman" w:cs="Times New Roman"/>
          <w:szCs w:val="24"/>
        </w:rPr>
      </w:pPr>
      <w:r w:rsidRPr="002D14F0">
        <w:rPr>
          <w:noProof/>
        </w:rPr>
        <w:drawing>
          <wp:anchor distT="0" distB="0" distL="114300" distR="114300" simplePos="0" relativeHeight="251703296" behindDoc="0" locked="0" layoutInCell="1" allowOverlap="1" wp14:anchorId="3A3EC802" wp14:editId="158BBD56">
            <wp:simplePos x="0" y="0"/>
            <wp:positionH relativeFrom="margin">
              <wp:posOffset>0</wp:posOffset>
            </wp:positionH>
            <wp:positionV relativeFrom="paragraph">
              <wp:posOffset>273050</wp:posOffset>
            </wp:positionV>
            <wp:extent cx="5943600" cy="2591435"/>
            <wp:effectExtent l="0" t="0" r="0" b="0"/>
            <wp:wrapTopAndBottom/>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2591435"/>
                    </a:xfrm>
                    <a:prstGeom prst="rect">
                      <a:avLst/>
                    </a:prstGeom>
                  </pic:spPr>
                </pic:pic>
              </a:graphicData>
            </a:graphic>
            <wp14:sizeRelH relativeFrom="page">
              <wp14:pctWidth>0</wp14:pctWidth>
            </wp14:sizeRelH>
            <wp14:sizeRelV relativeFrom="page">
              <wp14:pctHeight>0</wp14:pctHeight>
            </wp14:sizeRelV>
          </wp:anchor>
        </w:drawing>
      </w:r>
    </w:p>
    <w:p w14:paraId="533E0BD8" w14:textId="77777777" w:rsidR="00B9130D" w:rsidRDefault="00B9130D" w:rsidP="00B9130D">
      <w:pPr>
        <w:jc w:val="center"/>
        <w:rPr>
          <w:rFonts w:ascii="Times New Roman" w:hAnsi="Times New Roman" w:cs="Times New Roman"/>
          <w:sz w:val="18"/>
        </w:rPr>
      </w:pPr>
    </w:p>
    <w:p w14:paraId="123C7DCD" w14:textId="33252E65" w:rsidR="00B9130D" w:rsidRPr="00B9130D" w:rsidRDefault="00CF58F7" w:rsidP="00B9130D">
      <w:pPr>
        <w:jc w:val="center"/>
        <w:rPr>
          <w:rFonts w:ascii="Times New Roman" w:hAnsi="Times New Roman" w:cs="Times New Roman"/>
          <w:sz w:val="18"/>
        </w:rPr>
      </w:pPr>
      <w:r>
        <w:rPr>
          <w:rFonts w:ascii="Times New Roman" w:hAnsi="Times New Roman" w:cs="Times New Roman"/>
          <w:sz w:val="18"/>
        </w:rPr>
        <w:t>Fig.9</w:t>
      </w:r>
      <w:r w:rsidR="00334315">
        <w:rPr>
          <w:rFonts w:ascii="Times New Roman" w:hAnsi="Times New Roman" w:cs="Times New Roman"/>
          <w:sz w:val="18"/>
        </w:rPr>
        <w:t xml:space="preserve"> </w:t>
      </w:r>
      <w:r w:rsidR="00B9130D" w:rsidRPr="00AD32E5">
        <w:rPr>
          <w:rFonts w:ascii="Times New Roman" w:hAnsi="Times New Roman" w:cs="Times New Roman"/>
          <w:sz w:val="18"/>
        </w:rPr>
        <w:t xml:space="preserve">Configuration </w:t>
      </w:r>
      <w:r w:rsidR="00334315">
        <w:rPr>
          <w:rFonts w:ascii="Times New Roman" w:hAnsi="Times New Roman" w:cs="Times New Roman"/>
          <w:sz w:val="18"/>
        </w:rPr>
        <w:t xml:space="preserve">1 </w:t>
      </w:r>
      <w:r w:rsidR="00B9130D" w:rsidRPr="00AD32E5">
        <w:rPr>
          <w:rFonts w:ascii="Times New Roman" w:hAnsi="Times New Roman" w:cs="Times New Roman"/>
          <w:sz w:val="18"/>
        </w:rPr>
        <w:t>of the thermal recovery system</w:t>
      </w:r>
      <w:r w:rsidR="008A65A9">
        <w:rPr>
          <w:rFonts w:ascii="Times New Roman" w:hAnsi="Times New Roman" w:cs="Times New Roman"/>
          <w:sz w:val="18"/>
        </w:rPr>
        <w:t xml:space="preserve"> [</w:t>
      </w:r>
      <w:r w:rsidR="00F0093B">
        <w:rPr>
          <w:rFonts w:ascii="Times New Roman" w:hAnsi="Times New Roman" w:cs="Times New Roman"/>
          <w:sz w:val="18"/>
        </w:rPr>
        <w:t>8</w:t>
      </w:r>
      <w:r w:rsidR="008A65A9">
        <w:rPr>
          <w:rFonts w:ascii="Times New Roman" w:hAnsi="Times New Roman" w:cs="Times New Roman"/>
          <w:sz w:val="18"/>
        </w:rPr>
        <w:t>]</w:t>
      </w:r>
    </w:p>
    <w:p w14:paraId="13E0B61B" w14:textId="77777777" w:rsidR="00CB6D46" w:rsidRPr="002D14F0" w:rsidRDefault="00CB6D46" w:rsidP="008D468E">
      <w:pPr>
        <w:jc w:val="both"/>
        <w:rPr>
          <w:rFonts w:ascii="Times New Roman" w:hAnsi="Times New Roman" w:cs="Times New Roman"/>
          <w:szCs w:val="24"/>
        </w:rPr>
      </w:pPr>
      <w:r w:rsidRPr="002D14F0">
        <w:rPr>
          <w:rFonts w:ascii="Times New Roman" w:hAnsi="Times New Roman" w:cs="Times New Roman"/>
          <w:szCs w:val="24"/>
        </w:rPr>
        <w:t>In order to improve the efficiency and reduce the use of diesel base load, thermal recovery is essential. Making use of the heat generated by compression to preheat the air before expansion could effectively recycle heat and save a huge amount of energy.</w:t>
      </w:r>
      <w:r w:rsidR="000170F9">
        <w:rPr>
          <w:rFonts w:ascii="Times New Roman" w:hAnsi="Times New Roman" w:cs="Times New Roman"/>
          <w:szCs w:val="24"/>
        </w:rPr>
        <w:t xml:space="preserve"> Four heat exchangers and four thermal storage tanks are connected to recover the heat.</w:t>
      </w:r>
    </w:p>
    <w:p w14:paraId="41F47F43" w14:textId="77777777" w:rsidR="00DC5B5C" w:rsidRDefault="00C81883" w:rsidP="008D468E">
      <w:pPr>
        <w:jc w:val="both"/>
        <w:rPr>
          <w:rFonts w:ascii="Times New Roman" w:hAnsi="Times New Roman" w:cs="Times New Roman"/>
          <w:szCs w:val="24"/>
        </w:rPr>
      </w:pPr>
      <w:r w:rsidRPr="002D14F0">
        <w:rPr>
          <w:rFonts w:ascii="Times New Roman" w:hAnsi="Times New Roman" w:cs="Times New Roman"/>
          <w:szCs w:val="24"/>
        </w:rPr>
        <w:t xml:space="preserve">The system under consideration featured two air compression stages and two air expansion stages. During air compression, the first stage inlet temperature </w:t>
      </w:r>
      <w:r w:rsidR="005B08AC">
        <w:rPr>
          <w:rFonts w:ascii="Times New Roman" w:hAnsi="Times New Roman" w:cs="Times New Roman"/>
          <w:szCs w:val="24"/>
        </w:rPr>
        <w:t>is</w:t>
      </w:r>
      <w:r w:rsidRPr="002D14F0">
        <w:rPr>
          <w:rFonts w:ascii="Times New Roman" w:hAnsi="Times New Roman" w:cs="Times New Roman"/>
          <w:szCs w:val="24"/>
        </w:rPr>
        <w:t xml:space="preserve"> set to the </w:t>
      </w:r>
      <w:r w:rsidR="005B08AC">
        <w:rPr>
          <w:rFonts w:ascii="Times New Roman" w:hAnsi="Times New Roman" w:cs="Times New Roman"/>
          <w:szCs w:val="24"/>
        </w:rPr>
        <w:t xml:space="preserve">ambient air temperature. Also, the cold tanks temperatures are set to be the ambient temperature, too, so that no extra coldness is required. </w:t>
      </w:r>
    </w:p>
    <w:p w14:paraId="5BC30441" w14:textId="7EDE5025" w:rsidR="002A2869" w:rsidRPr="002D14F0" w:rsidRDefault="005B08AC" w:rsidP="008D468E">
      <w:pPr>
        <w:jc w:val="both"/>
        <w:rPr>
          <w:rFonts w:ascii="Times New Roman" w:hAnsi="Times New Roman" w:cs="Times New Roman"/>
          <w:szCs w:val="24"/>
        </w:rPr>
      </w:pPr>
      <w:r>
        <w:rPr>
          <w:rFonts w:ascii="Times New Roman" w:hAnsi="Times New Roman" w:cs="Times New Roman"/>
          <w:szCs w:val="24"/>
        </w:rPr>
        <w:lastRenderedPageBreak/>
        <w:t>Assuming the</w:t>
      </w:r>
      <w:r w:rsidR="00C81883" w:rsidRPr="002D14F0">
        <w:rPr>
          <w:rFonts w:ascii="Times New Roman" w:hAnsi="Times New Roman" w:cs="Times New Roman"/>
          <w:szCs w:val="24"/>
        </w:rPr>
        <w:t xml:space="preserve"> effectiveness of the heat exchanger </w:t>
      </w:r>
      <w:r>
        <w:rPr>
          <w:rFonts w:ascii="Times New Roman" w:hAnsi="Times New Roman" w:cs="Times New Roman"/>
          <w:szCs w:val="24"/>
        </w:rPr>
        <w:t xml:space="preserve">to </w:t>
      </w:r>
      <w:r w:rsidR="00C81883" w:rsidRPr="002D14F0">
        <w:rPr>
          <w:rFonts w:ascii="Times New Roman" w:hAnsi="Times New Roman" w:cs="Times New Roman"/>
          <w:szCs w:val="24"/>
        </w:rPr>
        <w:t xml:space="preserve">be 0.9, we could get the output temperature of the air of each stage accordingly, based on equation </w:t>
      </w:r>
      <w:r w:rsidR="00B9130D">
        <w:rPr>
          <w:rFonts w:ascii="Times New Roman" w:hAnsi="Times New Roman" w:cs="Times New Roman"/>
          <w:szCs w:val="24"/>
        </w:rPr>
        <w:t>8</w:t>
      </w:r>
      <w:r w:rsidR="008A65A9">
        <w:rPr>
          <w:rFonts w:ascii="Times New Roman" w:hAnsi="Times New Roman" w:cs="Times New Roman"/>
          <w:szCs w:val="24"/>
        </w:rPr>
        <w:t xml:space="preserve"> [</w:t>
      </w:r>
      <w:r w:rsidR="00F0093B">
        <w:rPr>
          <w:rFonts w:ascii="Times New Roman" w:hAnsi="Times New Roman" w:cs="Times New Roman"/>
          <w:szCs w:val="24"/>
        </w:rPr>
        <w:t>9</w:t>
      </w:r>
      <w:r w:rsidR="008A65A9">
        <w:rPr>
          <w:rFonts w:ascii="Times New Roman" w:hAnsi="Times New Roman" w:cs="Times New Roman"/>
          <w:szCs w:val="24"/>
        </w:rPr>
        <w:t>]</w:t>
      </w:r>
      <w:r w:rsidR="00C81883" w:rsidRPr="002D14F0">
        <w:rPr>
          <w:rFonts w:ascii="Times New Roman" w:hAnsi="Times New Roman" w:cs="Times New Roman"/>
          <w:szCs w:val="24"/>
        </w:rPr>
        <w:t xml:space="preserve">. </w:t>
      </w:r>
    </w:p>
    <w:p w14:paraId="6387266D" w14:textId="77777777" w:rsidR="00E37B29" w:rsidRPr="002D14F0" w:rsidRDefault="00E37B29" w:rsidP="008D468E">
      <w:pPr>
        <w:ind w:firstLine="360"/>
        <w:jc w:val="both"/>
        <w:rPr>
          <w:rFonts w:ascii="Times New Roman" w:hAnsi="Times New Roman" w:cs="Times New Roman"/>
          <w:szCs w:val="24"/>
        </w:rPr>
      </w:pPr>
    </w:p>
    <w:p w14:paraId="52DA0441" w14:textId="04B3E015" w:rsidR="00E37B29" w:rsidRPr="002D14F0" w:rsidRDefault="004D1710" w:rsidP="000170F9">
      <w:pPr>
        <w:ind w:firstLine="360"/>
        <w:jc w:val="center"/>
        <w:rPr>
          <w:rFonts w:ascii="Times New Roman" w:hAnsi="Times New Roman" w:cs="Times New Roman"/>
          <w:szCs w:val="24"/>
        </w:rPr>
      </w:pPr>
      <w:r w:rsidRPr="002D14F0">
        <w:rPr>
          <w:rFonts w:ascii="Times New Roman" w:hAnsi="Times New Roman" w:cs="Times New Roman"/>
          <w:szCs w:val="24"/>
        </w:rPr>
        <w:t>Effectiveness:</w:t>
      </w:r>
      <w:r w:rsidR="00E37B29" w:rsidRPr="002D14F0">
        <w:rPr>
          <w:rFonts w:ascii="Times New Roman" w:hAnsi="Times New Roman" w:cs="Times New Roman"/>
          <w:szCs w:val="24"/>
        </w:rPr>
        <w:t xml:space="preserve"> </w:t>
      </w:r>
      <m:oMath>
        <m:r>
          <w:rPr>
            <w:rFonts w:ascii="Cambria Math" w:hAnsi="Cambria Math" w:cs="Times New Roman"/>
            <w:szCs w:val="24"/>
          </w:rPr>
          <m:t>ε=</m:t>
        </m:r>
        <m:f>
          <m:fPr>
            <m:ctrlPr>
              <w:rPr>
                <w:rFonts w:ascii="Cambria Math" w:hAnsi="Cambria Math" w:cs="Times New Roman"/>
                <w:i/>
                <w:iCs/>
                <w:szCs w:val="24"/>
              </w:rPr>
            </m:ctrlPr>
          </m:fPr>
          <m:num>
            <m:sSub>
              <m:sSubPr>
                <m:ctrlPr>
                  <w:rPr>
                    <w:rFonts w:ascii="Cambria Math" w:hAnsi="Cambria Math" w:cs="Times New Roman"/>
                    <w:i/>
                    <w:iCs/>
                    <w:szCs w:val="24"/>
                  </w:rPr>
                </m:ctrlPr>
              </m:sSubPr>
              <m:e>
                <m:sSub>
                  <m:sSubPr>
                    <m:ctrlPr>
                      <w:rPr>
                        <w:rFonts w:ascii="Cambria Math" w:hAnsi="Cambria Math" w:cs="Times New Roman"/>
                        <w:i/>
                        <w:iCs/>
                        <w:szCs w:val="24"/>
                      </w:rPr>
                    </m:ctrlPr>
                  </m:sSubPr>
                  <m:e>
                    <m:r>
                      <w:rPr>
                        <w:rFonts w:ascii="Cambria Math" w:hAnsi="Cambria Math" w:cs="Times New Roman"/>
                        <w:szCs w:val="24"/>
                      </w:rPr>
                      <m:t>C</m:t>
                    </m:r>
                  </m:e>
                  <m:sub>
                    <m:r>
                      <w:rPr>
                        <w:rFonts w:ascii="Cambria Math" w:hAnsi="Cambria Math" w:cs="Times New Roman"/>
                        <w:szCs w:val="24"/>
                      </w:rPr>
                      <m:t>h</m:t>
                    </m:r>
                  </m:sub>
                </m:sSub>
                <m:r>
                  <w:rPr>
                    <w:rFonts w:ascii="Cambria Math" w:hAnsi="Cambria Math" w:cs="Times New Roman"/>
                    <w:szCs w:val="24"/>
                  </w:rPr>
                  <m:t>(T</m:t>
                </m:r>
              </m:e>
              <m:sub>
                <m:r>
                  <w:rPr>
                    <w:rFonts w:ascii="Cambria Math" w:hAnsi="Cambria Math" w:cs="Times New Roman"/>
                    <w:szCs w:val="24"/>
                  </w:rPr>
                  <m:t>h,i</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T</m:t>
                </m:r>
              </m:e>
              <m:sub>
                <m:r>
                  <w:rPr>
                    <w:rFonts w:ascii="Cambria Math" w:hAnsi="Cambria Math" w:cs="Times New Roman"/>
                    <w:szCs w:val="24"/>
                  </w:rPr>
                  <m:t>h,o</m:t>
                </m:r>
              </m:sub>
            </m:sSub>
            <m:r>
              <w:rPr>
                <w:rFonts w:ascii="Cambria Math" w:hAnsi="Cambria Math" w:cs="Times New Roman"/>
                <w:szCs w:val="24"/>
              </w:rPr>
              <m:t>)</m:t>
            </m:r>
          </m:num>
          <m:den>
            <m:sSub>
              <m:sSubPr>
                <m:ctrlPr>
                  <w:rPr>
                    <w:rFonts w:ascii="Cambria Math" w:hAnsi="Cambria Math" w:cs="Times New Roman"/>
                    <w:i/>
                    <w:iCs/>
                    <w:szCs w:val="24"/>
                  </w:rPr>
                </m:ctrlPr>
              </m:sSubPr>
              <m:e>
                <m:r>
                  <w:rPr>
                    <w:rFonts w:ascii="Cambria Math" w:hAnsi="Cambria Math" w:cs="Times New Roman"/>
                    <w:szCs w:val="24"/>
                  </w:rPr>
                  <m:t>C</m:t>
                </m:r>
              </m:e>
              <m:sub>
                <m:r>
                  <w:rPr>
                    <w:rFonts w:ascii="Cambria Math" w:hAnsi="Cambria Math" w:cs="Times New Roman"/>
                    <w:szCs w:val="24"/>
                  </w:rPr>
                  <m:t>min</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T</m:t>
                </m:r>
              </m:e>
              <m:sub>
                <m:r>
                  <w:rPr>
                    <w:rFonts w:ascii="Cambria Math" w:hAnsi="Cambria Math" w:cs="Times New Roman"/>
                    <w:szCs w:val="24"/>
                  </w:rPr>
                  <m:t>h,i</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T</m:t>
                </m:r>
              </m:e>
              <m:sub>
                <m:r>
                  <w:rPr>
                    <w:rFonts w:ascii="Cambria Math" w:hAnsi="Cambria Math" w:cs="Times New Roman"/>
                    <w:szCs w:val="24"/>
                  </w:rPr>
                  <m:t>c,i</m:t>
                </m:r>
              </m:sub>
            </m:sSub>
            <m:r>
              <w:rPr>
                <w:rFonts w:ascii="Cambria Math" w:hAnsi="Cambria Math" w:cs="Times New Roman"/>
                <w:szCs w:val="24"/>
              </w:rPr>
              <m:t>)</m:t>
            </m:r>
          </m:den>
        </m:f>
      </m:oMath>
      <w:r w:rsidR="00E37B29" w:rsidRPr="002D14F0">
        <w:rPr>
          <w:rFonts w:ascii="Times New Roman" w:hAnsi="Times New Roman" w:cs="Times New Roman"/>
          <w:szCs w:val="24"/>
        </w:rPr>
        <w:t xml:space="preserve"> = </w:t>
      </w:r>
      <m:oMath>
        <m:f>
          <m:fPr>
            <m:ctrlPr>
              <w:rPr>
                <w:rFonts w:ascii="Cambria Math" w:hAnsi="Cambria Math" w:cs="Times New Roman"/>
                <w:i/>
                <w:iCs/>
                <w:szCs w:val="24"/>
              </w:rPr>
            </m:ctrlPr>
          </m:fPr>
          <m:num>
            <m:sSub>
              <m:sSubPr>
                <m:ctrlPr>
                  <w:rPr>
                    <w:rFonts w:ascii="Cambria Math" w:hAnsi="Cambria Math" w:cs="Times New Roman"/>
                    <w:i/>
                    <w:iCs/>
                    <w:szCs w:val="24"/>
                  </w:rPr>
                </m:ctrlPr>
              </m:sSubPr>
              <m:e>
                <m:sSub>
                  <m:sSubPr>
                    <m:ctrlPr>
                      <w:rPr>
                        <w:rFonts w:ascii="Cambria Math" w:hAnsi="Cambria Math" w:cs="Times New Roman"/>
                        <w:i/>
                        <w:iCs/>
                        <w:szCs w:val="24"/>
                      </w:rPr>
                    </m:ctrlPr>
                  </m:sSubPr>
                  <m:e>
                    <m:r>
                      <w:rPr>
                        <w:rFonts w:ascii="Cambria Math" w:hAnsi="Cambria Math" w:cs="Times New Roman"/>
                        <w:szCs w:val="24"/>
                      </w:rPr>
                      <m:t>C</m:t>
                    </m:r>
                  </m:e>
                  <m:sub>
                    <m:r>
                      <w:rPr>
                        <w:rFonts w:ascii="Cambria Math" w:hAnsi="Cambria Math" w:cs="Times New Roman"/>
                        <w:szCs w:val="24"/>
                      </w:rPr>
                      <m:t>c</m:t>
                    </m:r>
                  </m:sub>
                </m:sSub>
                <m:r>
                  <w:rPr>
                    <w:rFonts w:ascii="Cambria Math" w:hAnsi="Cambria Math" w:cs="Times New Roman"/>
                    <w:szCs w:val="24"/>
                  </w:rPr>
                  <m:t>(T</m:t>
                </m:r>
              </m:e>
              <m:sub>
                <m:r>
                  <w:rPr>
                    <w:rFonts w:ascii="Cambria Math" w:hAnsi="Cambria Math" w:cs="Times New Roman"/>
                    <w:szCs w:val="24"/>
                  </w:rPr>
                  <m:t>c,o</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T</m:t>
                </m:r>
              </m:e>
              <m:sub>
                <m:r>
                  <w:rPr>
                    <w:rFonts w:ascii="Cambria Math" w:hAnsi="Cambria Math" w:cs="Times New Roman"/>
                    <w:szCs w:val="24"/>
                  </w:rPr>
                  <m:t>c,i)</m:t>
                </m:r>
              </m:sub>
            </m:sSub>
          </m:num>
          <m:den>
            <m:sSub>
              <m:sSubPr>
                <m:ctrlPr>
                  <w:rPr>
                    <w:rFonts w:ascii="Cambria Math" w:hAnsi="Cambria Math" w:cs="Times New Roman"/>
                    <w:i/>
                    <w:iCs/>
                    <w:szCs w:val="24"/>
                  </w:rPr>
                </m:ctrlPr>
              </m:sSubPr>
              <m:e>
                <m:r>
                  <w:rPr>
                    <w:rFonts w:ascii="Cambria Math" w:hAnsi="Cambria Math" w:cs="Times New Roman"/>
                    <w:szCs w:val="24"/>
                  </w:rPr>
                  <m:t>C</m:t>
                </m:r>
              </m:e>
              <m:sub>
                <m:r>
                  <w:rPr>
                    <w:rFonts w:ascii="Cambria Math" w:hAnsi="Cambria Math" w:cs="Times New Roman"/>
                    <w:szCs w:val="24"/>
                  </w:rPr>
                  <m:t>min</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T</m:t>
                </m:r>
              </m:e>
              <m:sub>
                <m:r>
                  <w:rPr>
                    <w:rFonts w:ascii="Cambria Math" w:hAnsi="Cambria Math" w:cs="Times New Roman"/>
                    <w:szCs w:val="24"/>
                  </w:rPr>
                  <m:t>h,i</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T</m:t>
                </m:r>
              </m:e>
              <m:sub>
                <m:r>
                  <w:rPr>
                    <w:rFonts w:ascii="Cambria Math" w:hAnsi="Cambria Math" w:cs="Times New Roman"/>
                    <w:szCs w:val="24"/>
                  </w:rPr>
                  <m:t>c,i)</m:t>
                </m:r>
              </m:sub>
            </m:sSub>
          </m:den>
        </m:f>
        <m:r>
          <m:rPr>
            <m:sty m:val="p"/>
          </m:rPr>
          <w:rPr>
            <w:rFonts w:ascii="Cambria Math" w:hAnsi="Cambria Math" w:cs="Times New Roman"/>
            <w:szCs w:val="24"/>
          </w:rPr>
          <m:t xml:space="preserve">                         (8)</m:t>
        </m:r>
      </m:oMath>
    </w:p>
    <w:p w14:paraId="03A8325D" w14:textId="77777777" w:rsidR="00AD32E5" w:rsidRDefault="00AD32E5" w:rsidP="00AD32E5">
      <w:pPr>
        <w:jc w:val="center"/>
        <w:rPr>
          <w:rFonts w:ascii="Times New Roman" w:hAnsi="Times New Roman" w:cs="Times New Roman"/>
          <w:sz w:val="18"/>
          <w:szCs w:val="16"/>
        </w:rPr>
      </w:pPr>
    </w:p>
    <w:p w14:paraId="10E21798" w14:textId="3073A3BE" w:rsidR="00E37B29" w:rsidRPr="00AD32E5" w:rsidRDefault="00AD32E5" w:rsidP="00AD32E5">
      <w:pPr>
        <w:jc w:val="center"/>
        <w:rPr>
          <w:rFonts w:ascii="Times New Roman" w:hAnsi="Times New Roman" w:cs="Times New Roman"/>
          <w:sz w:val="18"/>
          <w:szCs w:val="16"/>
        </w:rPr>
      </w:pPr>
      <w:r w:rsidRPr="00AD32E5">
        <w:rPr>
          <w:rFonts w:ascii="Times New Roman" w:hAnsi="Times New Roman" w:cs="Times New Roman"/>
          <w:sz w:val="18"/>
          <w:szCs w:val="16"/>
        </w:rPr>
        <w:t>Table.</w:t>
      </w:r>
      <w:r>
        <w:rPr>
          <w:rFonts w:ascii="Times New Roman" w:hAnsi="Times New Roman" w:cs="Times New Roman"/>
          <w:sz w:val="18"/>
          <w:szCs w:val="16"/>
        </w:rPr>
        <w:t>5</w:t>
      </w:r>
      <w:r w:rsidRPr="00AD32E5">
        <w:rPr>
          <w:rFonts w:ascii="Times New Roman" w:hAnsi="Times New Roman" w:cs="Times New Roman"/>
          <w:sz w:val="18"/>
          <w:szCs w:val="16"/>
        </w:rPr>
        <w:t xml:space="preserve"> </w:t>
      </w:r>
      <w:r w:rsidRPr="00AD32E5">
        <w:rPr>
          <w:rFonts w:ascii="Times New Roman" w:hAnsi="Times New Roman" w:cs="Times New Roman"/>
          <w:color w:val="000000"/>
          <w:sz w:val="18"/>
          <w:szCs w:val="16"/>
        </w:rPr>
        <w:t xml:space="preserve">Data of </w:t>
      </w:r>
      <w:r>
        <w:rPr>
          <w:rFonts w:ascii="Times New Roman" w:hAnsi="Times New Roman" w:cs="Times New Roman"/>
          <w:color w:val="000000"/>
          <w:sz w:val="18"/>
          <w:szCs w:val="16"/>
        </w:rPr>
        <w:t xml:space="preserve">the thermal recovery system </w:t>
      </w:r>
    </w:p>
    <w:tbl>
      <w:tblPr>
        <w:tblStyle w:val="ListTable1Light"/>
        <w:tblW w:w="4460" w:type="dxa"/>
        <w:jc w:val="center"/>
        <w:tblLook w:val="04A0" w:firstRow="1" w:lastRow="0" w:firstColumn="1" w:lastColumn="0" w:noHBand="0" w:noVBand="1"/>
      </w:tblPr>
      <w:tblGrid>
        <w:gridCol w:w="3040"/>
        <w:gridCol w:w="1420"/>
      </w:tblGrid>
      <w:tr w:rsidR="000A6748" w:rsidRPr="00AD32E5" w14:paraId="3A70D5B7" w14:textId="77777777" w:rsidTr="00C2384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40" w:type="dxa"/>
            <w:shd w:val="clear" w:color="auto" w:fill="auto"/>
            <w:noWrap/>
            <w:hideMark/>
          </w:tcPr>
          <w:p w14:paraId="4CAFDDDC" w14:textId="51A7610D" w:rsidR="000A6748" w:rsidRPr="00AD32E5" w:rsidRDefault="00AD32E5" w:rsidP="008D468E">
            <w:pPr>
              <w:jc w:val="both"/>
              <w:rPr>
                <w:rFonts w:ascii="Times New Roman" w:eastAsia="Times New Roman" w:hAnsi="Times New Roman" w:cs="Times New Roman"/>
                <w:color w:val="000000"/>
                <w:sz w:val="18"/>
              </w:rPr>
            </w:pPr>
            <w:r w:rsidRPr="00AD32E5">
              <w:rPr>
                <w:rFonts w:ascii="Times New Roman" w:eastAsia="Times New Roman" w:hAnsi="Times New Roman" w:cs="Times New Roman"/>
                <w:color w:val="000000"/>
                <w:sz w:val="18"/>
              </w:rPr>
              <w:t>Parameters of the system</w:t>
            </w:r>
          </w:p>
        </w:tc>
        <w:tc>
          <w:tcPr>
            <w:tcW w:w="1420" w:type="dxa"/>
            <w:shd w:val="clear" w:color="auto" w:fill="auto"/>
            <w:noWrap/>
            <w:hideMark/>
          </w:tcPr>
          <w:p w14:paraId="11DF313E" w14:textId="5F5D88D0" w:rsidR="000A6748" w:rsidRPr="00AD32E5" w:rsidRDefault="00AD32E5" w:rsidP="008D468E">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rPr>
            </w:pPr>
            <w:r w:rsidRPr="00AD32E5">
              <w:rPr>
                <w:rFonts w:ascii="Times New Roman" w:eastAsia="Times New Roman" w:hAnsi="Times New Roman" w:cs="Times New Roman"/>
                <w:color w:val="000000"/>
                <w:sz w:val="18"/>
              </w:rPr>
              <w:t>Value</w:t>
            </w:r>
          </w:p>
        </w:tc>
      </w:tr>
      <w:tr w:rsidR="000A6748" w:rsidRPr="000A6748" w14:paraId="4199FF99" w14:textId="77777777" w:rsidTr="00C2384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40" w:type="dxa"/>
            <w:shd w:val="clear" w:color="auto" w:fill="auto"/>
            <w:noWrap/>
            <w:hideMark/>
          </w:tcPr>
          <w:p w14:paraId="15C39E2E" w14:textId="77777777" w:rsidR="000A6748" w:rsidRPr="000A6748" w:rsidRDefault="000A6748" w:rsidP="008D468E">
            <w:pPr>
              <w:jc w:val="both"/>
              <w:rPr>
                <w:rFonts w:ascii="Times New Roman" w:eastAsia="Times New Roman" w:hAnsi="Times New Roman" w:cs="Times New Roman"/>
                <w:b w:val="0"/>
                <w:color w:val="000000"/>
                <w:sz w:val="18"/>
              </w:rPr>
            </w:pPr>
            <w:r w:rsidRPr="000A6748">
              <w:rPr>
                <w:rFonts w:ascii="Times New Roman" w:eastAsia="Times New Roman" w:hAnsi="Times New Roman" w:cs="Times New Roman"/>
                <w:b w:val="0"/>
                <w:color w:val="000000"/>
                <w:sz w:val="18"/>
              </w:rPr>
              <w:t>Ambient temperature</w:t>
            </w:r>
          </w:p>
        </w:tc>
        <w:tc>
          <w:tcPr>
            <w:tcW w:w="1420" w:type="dxa"/>
            <w:shd w:val="clear" w:color="auto" w:fill="auto"/>
            <w:noWrap/>
            <w:hideMark/>
          </w:tcPr>
          <w:p w14:paraId="0C98163E" w14:textId="77777777" w:rsidR="000A6748" w:rsidRPr="000A6748" w:rsidRDefault="000A6748" w:rsidP="008D468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rPr>
            </w:pPr>
            <w:r w:rsidRPr="000A6748">
              <w:rPr>
                <w:rFonts w:ascii="Times New Roman" w:eastAsia="Times New Roman" w:hAnsi="Times New Roman" w:cs="Times New Roman"/>
                <w:color w:val="000000"/>
                <w:sz w:val="18"/>
              </w:rPr>
              <w:t>298K</w:t>
            </w:r>
          </w:p>
        </w:tc>
      </w:tr>
      <w:tr w:rsidR="000A6748" w:rsidRPr="000A6748" w14:paraId="3D5E3155" w14:textId="77777777" w:rsidTr="00C23840">
        <w:trPr>
          <w:trHeight w:val="300"/>
          <w:jc w:val="center"/>
        </w:trPr>
        <w:tc>
          <w:tcPr>
            <w:cnfStyle w:val="001000000000" w:firstRow="0" w:lastRow="0" w:firstColumn="1" w:lastColumn="0" w:oddVBand="0" w:evenVBand="0" w:oddHBand="0" w:evenHBand="0" w:firstRowFirstColumn="0" w:firstRowLastColumn="0" w:lastRowFirstColumn="0" w:lastRowLastColumn="0"/>
            <w:tcW w:w="3040" w:type="dxa"/>
            <w:shd w:val="clear" w:color="auto" w:fill="auto"/>
            <w:noWrap/>
            <w:hideMark/>
          </w:tcPr>
          <w:p w14:paraId="4BEF5777" w14:textId="77777777" w:rsidR="000A6748" w:rsidRPr="000A6748" w:rsidRDefault="000A6748" w:rsidP="008D468E">
            <w:pPr>
              <w:jc w:val="both"/>
              <w:rPr>
                <w:rFonts w:ascii="Times New Roman" w:eastAsia="Times New Roman" w:hAnsi="Times New Roman" w:cs="Times New Roman"/>
                <w:b w:val="0"/>
                <w:color w:val="000000"/>
                <w:sz w:val="18"/>
              </w:rPr>
            </w:pPr>
            <w:r w:rsidRPr="000A6748">
              <w:rPr>
                <w:rFonts w:ascii="Times New Roman" w:eastAsia="Times New Roman" w:hAnsi="Times New Roman" w:cs="Times New Roman"/>
                <w:b w:val="0"/>
                <w:color w:val="000000"/>
                <w:sz w:val="18"/>
              </w:rPr>
              <w:t>Ambient pressure</w:t>
            </w:r>
          </w:p>
        </w:tc>
        <w:tc>
          <w:tcPr>
            <w:tcW w:w="1420" w:type="dxa"/>
            <w:shd w:val="clear" w:color="auto" w:fill="auto"/>
            <w:noWrap/>
            <w:hideMark/>
          </w:tcPr>
          <w:p w14:paraId="37FB43A0" w14:textId="77777777" w:rsidR="000A6748" w:rsidRPr="000A6748" w:rsidRDefault="000A6748" w:rsidP="008D468E">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rPr>
            </w:pPr>
            <w:r w:rsidRPr="000A6748">
              <w:rPr>
                <w:rFonts w:ascii="Times New Roman" w:eastAsia="Times New Roman" w:hAnsi="Times New Roman" w:cs="Times New Roman"/>
                <w:color w:val="000000"/>
                <w:sz w:val="18"/>
              </w:rPr>
              <w:t>1.01MPa</w:t>
            </w:r>
          </w:p>
        </w:tc>
      </w:tr>
      <w:tr w:rsidR="000A6748" w:rsidRPr="000A6748" w14:paraId="3080ABA9" w14:textId="77777777" w:rsidTr="00C2384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40" w:type="dxa"/>
            <w:shd w:val="clear" w:color="auto" w:fill="auto"/>
            <w:noWrap/>
            <w:hideMark/>
          </w:tcPr>
          <w:p w14:paraId="61976C68" w14:textId="77777777" w:rsidR="000A6748" w:rsidRPr="000A6748" w:rsidRDefault="000A6748" w:rsidP="008D468E">
            <w:pPr>
              <w:jc w:val="both"/>
              <w:rPr>
                <w:rFonts w:ascii="Times New Roman" w:eastAsia="Times New Roman" w:hAnsi="Times New Roman" w:cs="Times New Roman"/>
                <w:b w:val="0"/>
                <w:color w:val="000000"/>
                <w:sz w:val="18"/>
              </w:rPr>
            </w:pPr>
            <w:r w:rsidRPr="000A6748">
              <w:rPr>
                <w:rFonts w:ascii="Times New Roman" w:eastAsia="Times New Roman" w:hAnsi="Times New Roman" w:cs="Times New Roman"/>
                <w:b w:val="0"/>
                <w:color w:val="000000"/>
                <w:sz w:val="18"/>
              </w:rPr>
              <w:t>compressor isentropic efficiency</w:t>
            </w:r>
          </w:p>
        </w:tc>
        <w:tc>
          <w:tcPr>
            <w:tcW w:w="1420" w:type="dxa"/>
            <w:shd w:val="clear" w:color="auto" w:fill="auto"/>
            <w:noWrap/>
            <w:hideMark/>
          </w:tcPr>
          <w:p w14:paraId="0926CC84" w14:textId="77777777" w:rsidR="000A6748" w:rsidRPr="000A6748" w:rsidRDefault="000A6748" w:rsidP="008D468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rPr>
            </w:pPr>
            <w:r w:rsidRPr="000A6748">
              <w:rPr>
                <w:rFonts w:ascii="Times New Roman" w:eastAsia="Times New Roman" w:hAnsi="Times New Roman" w:cs="Times New Roman"/>
                <w:color w:val="000000"/>
                <w:sz w:val="18"/>
              </w:rPr>
              <w:t>0.8</w:t>
            </w:r>
          </w:p>
        </w:tc>
      </w:tr>
      <w:tr w:rsidR="000A6748" w:rsidRPr="000A6748" w14:paraId="3124B77F" w14:textId="77777777" w:rsidTr="00C23840">
        <w:trPr>
          <w:trHeight w:val="300"/>
          <w:jc w:val="center"/>
        </w:trPr>
        <w:tc>
          <w:tcPr>
            <w:cnfStyle w:val="001000000000" w:firstRow="0" w:lastRow="0" w:firstColumn="1" w:lastColumn="0" w:oddVBand="0" w:evenVBand="0" w:oddHBand="0" w:evenHBand="0" w:firstRowFirstColumn="0" w:firstRowLastColumn="0" w:lastRowFirstColumn="0" w:lastRowLastColumn="0"/>
            <w:tcW w:w="3040" w:type="dxa"/>
            <w:shd w:val="clear" w:color="auto" w:fill="auto"/>
            <w:noWrap/>
            <w:hideMark/>
          </w:tcPr>
          <w:p w14:paraId="534645B7" w14:textId="77777777" w:rsidR="000A6748" w:rsidRPr="000A6748" w:rsidRDefault="000A6748" w:rsidP="008D468E">
            <w:pPr>
              <w:jc w:val="both"/>
              <w:rPr>
                <w:rFonts w:ascii="Times New Roman" w:eastAsia="Times New Roman" w:hAnsi="Times New Roman" w:cs="Times New Roman"/>
                <w:b w:val="0"/>
                <w:color w:val="000000"/>
                <w:sz w:val="18"/>
              </w:rPr>
            </w:pPr>
            <w:r w:rsidRPr="000A6748">
              <w:rPr>
                <w:rFonts w:ascii="Times New Roman" w:eastAsia="Times New Roman" w:hAnsi="Times New Roman" w:cs="Times New Roman"/>
                <w:b w:val="0"/>
                <w:color w:val="000000"/>
                <w:sz w:val="18"/>
              </w:rPr>
              <w:t>compressor motor efficiency</w:t>
            </w:r>
          </w:p>
        </w:tc>
        <w:tc>
          <w:tcPr>
            <w:tcW w:w="1420" w:type="dxa"/>
            <w:shd w:val="clear" w:color="auto" w:fill="auto"/>
            <w:noWrap/>
            <w:hideMark/>
          </w:tcPr>
          <w:p w14:paraId="49ED56B8" w14:textId="77777777" w:rsidR="000A6748" w:rsidRPr="000A6748" w:rsidRDefault="000A6748" w:rsidP="008D468E">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rPr>
            </w:pPr>
            <w:r w:rsidRPr="000A6748">
              <w:rPr>
                <w:rFonts w:ascii="Times New Roman" w:eastAsia="Times New Roman" w:hAnsi="Times New Roman" w:cs="Times New Roman"/>
                <w:color w:val="000000"/>
                <w:sz w:val="18"/>
              </w:rPr>
              <w:t>0.95</w:t>
            </w:r>
          </w:p>
        </w:tc>
      </w:tr>
      <w:tr w:rsidR="000A6748" w:rsidRPr="000A6748" w14:paraId="1ADD3DC1" w14:textId="77777777" w:rsidTr="00C2384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40" w:type="dxa"/>
            <w:shd w:val="clear" w:color="auto" w:fill="auto"/>
            <w:noWrap/>
            <w:hideMark/>
          </w:tcPr>
          <w:p w14:paraId="02BFECAC" w14:textId="77777777" w:rsidR="000A6748" w:rsidRPr="000A6748" w:rsidRDefault="000A6748" w:rsidP="008D468E">
            <w:pPr>
              <w:jc w:val="both"/>
              <w:rPr>
                <w:rFonts w:ascii="Times New Roman" w:eastAsia="Times New Roman" w:hAnsi="Times New Roman" w:cs="Times New Roman"/>
                <w:b w:val="0"/>
                <w:color w:val="000000"/>
                <w:sz w:val="18"/>
              </w:rPr>
            </w:pPr>
            <w:r w:rsidRPr="000A6748">
              <w:rPr>
                <w:rFonts w:ascii="Times New Roman" w:eastAsia="Times New Roman" w:hAnsi="Times New Roman" w:cs="Times New Roman"/>
                <w:b w:val="0"/>
                <w:color w:val="000000"/>
                <w:sz w:val="18"/>
              </w:rPr>
              <w:t>expander isentropic efficiency</w:t>
            </w:r>
          </w:p>
        </w:tc>
        <w:tc>
          <w:tcPr>
            <w:tcW w:w="1420" w:type="dxa"/>
            <w:shd w:val="clear" w:color="auto" w:fill="auto"/>
            <w:noWrap/>
            <w:hideMark/>
          </w:tcPr>
          <w:p w14:paraId="17E72E05" w14:textId="77777777" w:rsidR="000A6748" w:rsidRPr="000A6748" w:rsidRDefault="000A6748" w:rsidP="008D468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rPr>
            </w:pPr>
            <w:r w:rsidRPr="000A6748">
              <w:rPr>
                <w:rFonts w:ascii="Times New Roman" w:eastAsia="Times New Roman" w:hAnsi="Times New Roman" w:cs="Times New Roman"/>
                <w:color w:val="000000"/>
                <w:sz w:val="18"/>
              </w:rPr>
              <w:t>0.8</w:t>
            </w:r>
          </w:p>
        </w:tc>
      </w:tr>
      <w:tr w:rsidR="000A6748" w:rsidRPr="000A6748" w14:paraId="746525DA" w14:textId="77777777" w:rsidTr="00C23840">
        <w:trPr>
          <w:trHeight w:val="300"/>
          <w:jc w:val="center"/>
        </w:trPr>
        <w:tc>
          <w:tcPr>
            <w:cnfStyle w:val="001000000000" w:firstRow="0" w:lastRow="0" w:firstColumn="1" w:lastColumn="0" w:oddVBand="0" w:evenVBand="0" w:oddHBand="0" w:evenHBand="0" w:firstRowFirstColumn="0" w:firstRowLastColumn="0" w:lastRowFirstColumn="0" w:lastRowLastColumn="0"/>
            <w:tcW w:w="3040" w:type="dxa"/>
            <w:shd w:val="clear" w:color="auto" w:fill="auto"/>
            <w:noWrap/>
            <w:hideMark/>
          </w:tcPr>
          <w:p w14:paraId="3496C79E" w14:textId="77777777" w:rsidR="000A6748" w:rsidRPr="000A6748" w:rsidRDefault="000A6748" w:rsidP="008D468E">
            <w:pPr>
              <w:jc w:val="both"/>
              <w:rPr>
                <w:rFonts w:ascii="Times New Roman" w:eastAsia="Times New Roman" w:hAnsi="Times New Roman" w:cs="Times New Roman"/>
                <w:b w:val="0"/>
                <w:color w:val="000000"/>
                <w:sz w:val="18"/>
              </w:rPr>
            </w:pPr>
            <w:r w:rsidRPr="000A6748">
              <w:rPr>
                <w:rFonts w:ascii="Times New Roman" w:eastAsia="Times New Roman" w:hAnsi="Times New Roman" w:cs="Times New Roman"/>
                <w:b w:val="0"/>
                <w:color w:val="000000"/>
                <w:sz w:val="18"/>
              </w:rPr>
              <w:t>expander g</w:t>
            </w:r>
            <w:r w:rsidR="00C23840">
              <w:rPr>
                <w:rFonts w:ascii="Times New Roman" w:eastAsia="Times New Roman" w:hAnsi="Times New Roman" w:cs="Times New Roman"/>
                <w:b w:val="0"/>
                <w:color w:val="000000"/>
                <w:sz w:val="18"/>
              </w:rPr>
              <w:t>e</w:t>
            </w:r>
            <w:r w:rsidRPr="000A6748">
              <w:rPr>
                <w:rFonts w:ascii="Times New Roman" w:eastAsia="Times New Roman" w:hAnsi="Times New Roman" w:cs="Times New Roman"/>
                <w:b w:val="0"/>
                <w:color w:val="000000"/>
                <w:sz w:val="18"/>
              </w:rPr>
              <w:t>nerator efficiency</w:t>
            </w:r>
          </w:p>
        </w:tc>
        <w:tc>
          <w:tcPr>
            <w:tcW w:w="1420" w:type="dxa"/>
            <w:shd w:val="clear" w:color="auto" w:fill="auto"/>
            <w:noWrap/>
            <w:hideMark/>
          </w:tcPr>
          <w:p w14:paraId="1774BC36" w14:textId="77777777" w:rsidR="000A6748" w:rsidRPr="000A6748" w:rsidRDefault="000A6748" w:rsidP="008D468E">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rPr>
            </w:pPr>
            <w:r w:rsidRPr="000A6748">
              <w:rPr>
                <w:rFonts w:ascii="Times New Roman" w:eastAsia="Times New Roman" w:hAnsi="Times New Roman" w:cs="Times New Roman"/>
                <w:color w:val="000000"/>
                <w:sz w:val="18"/>
              </w:rPr>
              <w:t>0.97</w:t>
            </w:r>
          </w:p>
        </w:tc>
      </w:tr>
    </w:tbl>
    <w:p w14:paraId="676A0BE9" w14:textId="77777777" w:rsidR="000A6748" w:rsidRDefault="000A6748" w:rsidP="008D468E">
      <w:pPr>
        <w:jc w:val="both"/>
        <w:rPr>
          <w:rFonts w:ascii="Times New Roman" w:hAnsi="Times New Roman" w:cs="Times New Roman"/>
        </w:rPr>
      </w:pPr>
    </w:p>
    <w:p w14:paraId="6A57E340" w14:textId="7270472A" w:rsidR="00A627CC" w:rsidRPr="002D14F0" w:rsidRDefault="00A627CC" w:rsidP="008D468E">
      <w:pPr>
        <w:jc w:val="both"/>
        <w:rPr>
          <w:rFonts w:ascii="Times New Roman" w:hAnsi="Times New Roman" w:cs="Times New Roman"/>
        </w:rPr>
      </w:pPr>
      <w:r w:rsidRPr="002D14F0">
        <w:rPr>
          <w:rFonts w:ascii="Times New Roman" w:hAnsi="Times New Roman" w:cs="Times New Roman"/>
        </w:rPr>
        <w:t>Assume the output temperature of the heat transfer fluid, and the eff</w:t>
      </w:r>
      <w:r w:rsidR="000A6748">
        <w:rPr>
          <w:rFonts w:ascii="Times New Roman" w:hAnsi="Times New Roman" w:cs="Times New Roman"/>
        </w:rPr>
        <w:t>iciency of the heat exchangers, m</w:t>
      </w:r>
      <w:r w:rsidR="00FC523B" w:rsidRPr="002D14F0">
        <w:rPr>
          <w:rFonts w:ascii="Times New Roman" w:hAnsi="Times New Roman" w:cs="Times New Roman"/>
        </w:rPr>
        <w:t xml:space="preserve">ass </w:t>
      </w:r>
      <w:r w:rsidRPr="002D14F0">
        <w:rPr>
          <w:rFonts w:ascii="Times New Roman" w:hAnsi="Times New Roman" w:cs="Times New Roman"/>
        </w:rPr>
        <w:t xml:space="preserve">flow rate </w:t>
      </w:r>
      <m:oMath>
        <m:sSub>
          <m:sSubPr>
            <m:ctrlPr>
              <w:rPr>
                <w:rFonts w:ascii="Cambria Math" w:hAnsi="Cambria Math" w:cs="Times New Roman"/>
                <w:i/>
                <w:szCs w:val="24"/>
              </w:rPr>
            </m:ctrlPr>
          </m:sSubPr>
          <m:e>
            <m:acc>
              <m:accPr>
                <m:chr m:val="̇"/>
                <m:ctrlPr>
                  <w:rPr>
                    <w:rFonts w:ascii="Cambria Math" w:hAnsi="Cambria Math" w:cs="Times New Roman"/>
                    <w:i/>
                    <w:szCs w:val="24"/>
                  </w:rPr>
                </m:ctrlPr>
              </m:accPr>
              <m:e>
                <m:r>
                  <w:rPr>
                    <w:rFonts w:ascii="Cambria Math" w:hAnsi="Cambria Math" w:cs="Times New Roman"/>
                    <w:szCs w:val="24"/>
                  </w:rPr>
                  <m:t>m</m:t>
                </m:r>
              </m:e>
            </m:acc>
          </m:e>
          <m:sub>
            <m:r>
              <w:rPr>
                <w:rFonts w:ascii="Cambria Math" w:hAnsi="Cambria Math" w:cs="Times New Roman"/>
                <w:szCs w:val="24"/>
              </w:rPr>
              <m:t>fluid</m:t>
            </m:r>
          </m:sub>
        </m:sSub>
        <m:r>
          <w:rPr>
            <w:rFonts w:ascii="Cambria Math" w:hAnsi="Cambria Math" w:cs="Times New Roman"/>
            <w:szCs w:val="24"/>
          </w:rPr>
          <m:t xml:space="preserve"> </m:t>
        </m:r>
      </m:oMath>
      <w:r w:rsidR="00FC523B" w:rsidRPr="002D14F0">
        <w:rPr>
          <w:rFonts w:ascii="Times New Roman" w:hAnsi="Times New Roman" w:cs="Times New Roman"/>
          <w:szCs w:val="24"/>
        </w:rPr>
        <w:t>by hour</w:t>
      </w:r>
      <w:r w:rsidR="000A6748">
        <w:rPr>
          <w:rFonts w:ascii="Times New Roman" w:hAnsi="Times New Roman" w:cs="Times New Roman"/>
          <w:szCs w:val="24"/>
        </w:rPr>
        <w:t xml:space="preserve"> is calculated in</w:t>
      </w:r>
      <w:r w:rsidRPr="002D14F0">
        <w:rPr>
          <w:rFonts w:ascii="Times New Roman" w:hAnsi="Times New Roman" w:cs="Times New Roman"/>
        </w:rPr>
        <w:t xml:space="preserve"> equation </w:t>
      </w:r>
      <w:r w:rsidR="00B9130D">
        <w:rPr>
          <w:rFonts w:ascii="Times New Roman" w:hAnsi="Times New Roman" w:cs="Times New Roman"/>
        </w:rPr>
        <w:t>9</w:t>
      </w:r>
      <w:r w:rsidR="00FC523B" w:rsidRPr="002D14F0">
        <w:rPr>
          <w:rFonts w:ascii="Times New Roman" w:hAnsi="Times New Roman" w:cs="Times New Roman"/>
        </w:rPr>
        <w:t xml:space="preserve"> and </w:t>
      </w:r>
      <w:r w:rsidR="00B9130D">
        <w:rPr>
          <w:rFonts w:ascii="Times New Roman" w:hAnsi="Times New Roman" w:cs="Times New Roman"/>
        </w:rPr>
        <w:t>10</w:t>
      </w:r>
      <w:r w:rsidRPr="002D14F0">
        <w:rPr>
          <w:rFonts w:ascii="Times New Roman" w:hAnsi="Times New Roman" w:cs="Times New Roman"/>
        </w:rPr>
        <w:t xml:space="preserve">, </w:t>
      </w:r>
    </w:p>
    <w:p w14:paraId="48B606E2" w14:textId="6CAC0186" w:rsidR="00A627CC" w:rsidRPr="002D14F0" w:rsidRDefault="007C4ED1" w:rsidP="008D468E">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fluid</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air</m:t>
                  </m:r>
                </m:sub>
              </m:sSub>
            </m:num>
            <m:den>
              <m:r>
                <w:rPr>
                  <w:rFonts w:ascii="Cambria Math" w:hAnsi="Cambria Math" w:cs="Times New Roman"/>
                </w:rPr>
                <m:t>η</m:t>
              </m:r>
            </m:den>
          </m:f>
          <m:r>
            <w:rPr>
              <w:rFonts w:ascii="Cambria Math" w:hAnsi="Cambria Math" w:cs="Times New Roman"/>
            </w:rPr>
            <m:t xml:space="preserve">=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p,fluid</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fluid</m:t>
              </m:r>
            </m:sub>
          </m:sSub>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fluid</m:t>
              </m:r>
            </m:sub>
          </m:sSub>
          <m:r>
            <w:rPr>
              <w:rFonts w:ascii="Cambria Math" w:hAnsi="Cambria Math" w:cs="Times New Roman"/>
            </w:rPr>
            <m:t xml:space="preserve">                                                (9)</m:t>
          </m:r>
        </m:oMath>
      </m:oMathPara>
    </w:p>
    <w:p w14:paraId="0A32F6E1" w14:textId="6D0EC731" w:rsidR="00A627CC" w:rsidRPr="002D14F0" w:rsidRDefault="007C4ED1" w:rsidP="000170F9">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air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 xml:space="preserve"> turbine </m:t>
              </m:r>
            </m:sub>
          </m:sSub>
          <m:r>
            <w:rPr>
              <w:rFonts w:ascii="Cambria Math" w:hAnsi="Cambria Math" w:cs="Times New Roman"/>
            </w:rPr>
            <m:t xml:space="preserve"> or </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air</m:t>
                  </m:r>
                </m:sub>
              </m:sSub>
              <m:r>
                <w:rPr>
                  <w:rFonts w:ascii="Cambria Math" w:hAnsi="Cambria Math" w:cs="Times New Roman"/>
                </w:rPr>
                <m:t>=w</m:t>
              </m:r>
            </m:e>
            <m:sub>
              <m:r>
                <w:rPr>
                  <w:rFonts w:ascii="Cambria Math" w:hAnsi="Cambria Math" w:cs="Times New Roman"/>
                </w:rPr>
                <m:t>compressor</m:t>
              </m:r>
            </m:sub>
          </m:sSub>
          <m:r>
            <w:rPr>
              <w:rFonts w:ascii="Cambria Math" w:hAnsi="Cambria Math" w:cs="Times New Roman"/>
            </w:rPr>
            <m:t xml:space="preserve">                                              (10)</m:t>
          </m:r>
        </m:oMath>
      </m:oMathPara>
    </w:p>
    <w:p w14:paraId="6035C2FE" w14:textId="0BB5F5BA" w:rsidR="00151E17" w:rsidRPr="002D14F0" w:rsidRDefault="00D43FF5" w:rsidP="008D468E">
      <w:pPr>
        <w:jc w:val="both"/>
        <w:rPr>
          <w:rFonts w:ascii="Times New Roman" w:hAnsi="Times New Roman" w:cs="Times New Roman"/>
        </w:rPr>
      </w:pPr>
      <w:r w:rsidRPr="002D14F0">
        <w:rPr>
          <w:rFonts w:ascii="Times New Roman" w:hAnsi="Times New Roman" w:cs="Times New Roman"/>
        </w:rPr>
        <w:t>In order to be able to work in such a big temperature range (274K to 540K), silicone oil</w:t>
      </w:r>
      <w:r w:rsidR="00857F26">
        <w:rPr>
          <w:rFonts w:ascii="Times New Roman" w:hAnsi="Times New Roman" w:cs="Times New Roman"/>
        </w:rPr>
        <w:t xml:space="preserve">, with a working range from </w:t>
      </w:r>
      <w:r w:rsidR="00353633" w:rsidRPr="002D14F0">
        <w:rPr>
          <w:rFonts w:ascii="Times New Roman" w:hAnsi="Times New Roman" w:cs="Times New Roman"/>
        </w:rPr>
        <w:t>243K to 553K</w:t>
      </w:r>
      <w:r w:rsidR="00857F26">
        <w:rPr>
          <w:rFonts w:ascii="Times New Roman" w:hAnsi="Times New Roman" w:cs="Times New Roman"/>
        </w:rPr>
        <w:t>,</w:t>
      </w:r>
      <w:r w:rsidRPr="002D14F0">
        <w:rPr>
          <w:rFonts w:ascii="Times New Roman" w:hAnsi="Times New Roman" w:cs="Times New Roman"/>
        </w:rPr>
        <w:t xml:space="preserve"> is </w:t>
      </w:r>
      <w:r w:rsidR="00C23840">
        <w:rPr>
          <w:rFonts w:ascii="Times New Roman" w:hAnsi="Times New Roman" w:cs="Times New Roman"/>
        </w:rPr>
        <w:t>used</w:t>
      </w:r>
      <w:r w:rsidRPr="002D14F0">
        <w:rPr>
          <w:rFonts w:ascii="Times New Roman" w:hAnsi="Times New Roman" w:cs="Times New Roman"/>
        </w:rPr>
        <w:t xml:space="preserve"> as heat transfer and thermal storage medium</w:t>
      </w:r>
      <w:r w:rsidR="00193EA7">
        <w:rPr>
          <w:rFonts w:ascii="Times New Roman" w:hAnsi="Times New Roman" w:cs="Times New Roman"/>
        </w:rPr>
        <w:t xml:space="preserve"> [</w:t>
      </w:r>
      <w:r w:rsidR="00F0093B">
        <w:rPr>
          <w:rFonts w:ascii="Times New Roman" w:hAnsi="Times New Roman" w:cs="Times New Roman"/>
        </w:rPr>
        <w:t>10</w:t>
      </w:r>
      <w:r w:rsidR="00193EA7">
        <w:rPr>
          <w:rFonts w:ascii="Times New Roman" w:hAnsi="Times New Roman" w:cs="Times New Roman"/>
        </w:rPr>
        <w:t>] [</w:t>
      </w:r>
      <w:r w:rsidR="00F0093B">
        <w:rPr>
          <w:rFonts w:ascii="Times New Roman" w:hAnsi="Times New Roman" w:cs="Times New Roman"/>
        </w:rPr>
        <w:t>11</w:t>
      </w:r>
      <w:r w:rsidR="00193EA7">
        <w:rPr>
          <w:rFonts w:ascii="Times New Roman" w:hAnsi="Times New Roman" w:cs="Times New Roman"/>
        </w:rPr>
        <w:t>]</w:t>
      </w:r>
      <w:r w:rsidRPr="002D14F0">
        <w:rPr>
          <w:rFonts w:ascii="Times New Roman" w:hAnsi="Times New Roman" w:cs="Times New Roman"/>
        </w:rPr>
        <w:t xml:space="preserve">. </w:t>
      </w:r>
    </w:p>
    <w:p w14:paraId="09867F64" w14:textId="5D80052F" w:rsidR="007D0E66" w:rsidRPr="002D14F0" w:rsidRDefault="003072F2" w:rsidP="008D468E">
      <w:pPr>
        <w:jc w:val="both"/>
        <w:rPr>
          <w:rFonts w:ascii="Times New Roman" w:hAnsi="Times New Roman" w:cs="Times New Roman"/>
        </w:rPr>
      </w:pPr>
      <w:r w:rsidRPr="002D14F0">
        <w:rPr>
          <w:rFonts w:ascii="Times New Roman" w:hAnsi="Times New Roman" w:cs="Times New Roman"/>
        </w:rPr>
        <w:t>T</w:t>
      </w:r>
      <w:r w:rsidR="00D43FF5" w:rsidRPr="002D14F0">
        <w:rPr>
          <w:rFonts w:ascii="Times New Roman" w:hAnsi="Times New Roman" w:cs="Times New Roman"/>
        </w:rPr>
        <w:t xml:space="preserve">he volume of the tanks are designed roughly eight times of the maximum volume of the fluid that could possibly going in or out of the tanks. </w:t>
      </w:r>
      <w:r w:rsidR="000816E7" w:rsidRPr="002D14F0">
        <w:rPr>
          <w:rFonts w:ascii="Times New Roman" w:hAnsi="Times New Roman" w:cs="Times New Roman"/>
        </w:rPr>
        <w:t xml:space="preserve">The four vertical cylindrical tanks are </w:t>
      </w:r>
      <w:r w:rsidR="007A4AF3">
        <w:rPr>
          <w:rFonts w:ascii="Times New Roman" w:hAnsi="Times New Roman" w:cs="Times New Roman"/>
        </w:rPr>
        <w:t>identical with a diameter of 9.8</w:t>
      </w:r>
      <w:r w:rsidR="000816E7" w:rsidRPr="002D14F0">
        <w:rPr>
          <w:rFonts w:ascii="Times New Roman" w:hAnsi="Times New Roman" w:cs="Times New Roman"/>
        </w:rPr>
        <w:t>m</w:t>
      </w:r>
      <w:r w:rsidR="007A4AF3">
        <w:rPr>
          <w:rFonts w:ascii="Times New Roman" w:hAnsi="Times New Roman" w:cs="Times New Roman"/>
        </w:rPr>
        <w:t xml:space="preserve"> and a height of 9.8</w:t>
      </w:r>
      <w:r w:rsidR="009F2453" w:rsidRPr="002D14F0">
        <w:rPr>
          <w:rFonts w:ascii="Times New Roman" w:hAnsi="Times New Roman" w:cs="Times New Roman"/>
        </w:rPr>
        <w:t>m</w:t>
      </w:r>
      <w:r w:rsidR="000816E7" w:rsidRPr="002D14F0">
        <w:rPr>
          <w:rFonts w:ascii="Times New Roman" w:hAnsi="Times New Roman" w:cs="Times New Roman"/>
        </w:rPr>
        <w:t xml:space="preserve">, insulated using fiberglass with a thermal conductivity of 0.04 W/ </w:t>
      </w:r>
      <w:r w:rsidR="009F2453" w:rsidRPr="002D14F0">
        <w:rPr>
          <w:rFonts w:ascii="Times New Roman" w:hAnsi="Times New Roman" w:cs="Times New Roman"/>
        </w:rPr>
        <w:t>(m</w:t>
      </w:r>
      <m:oMath>
        <m:r>
          <w:rPr>
            <w:rFonts w:ascii="Cambria Math" w:hAnsi="Cambria Math" w:cs="Times New Roman"/>
          </w:rPr>
          <m:t>∙</m:t>
        </m:r>
      </m:oMath>
      <w:r w:rsidR="000816E7" w:rsidRPr="002D14F0">
        <w:rPr>
          <w:rFonts w:ascii="Times New Roman" w:hAnsi="Times New Roman" w:cs="Times New Roman"/>
        </w:rPr>
        <w:t>K)</w:t>
      </w:r>
      <w:r w:rsidR="00D43FF5" w:rsidRPr="002D14F0">
        <w:rPr>
          <w:rFonts w:ascii="Times New Roman" w:hAnsi="Times New Roman" w:cs="Times New Roman"/>
        </w:rPr>
        <w:t>.</w:t>
      </w:r>
      <w:r w:rsidR="000816E7" w:rsidRPr="002D14F0">
        <w:rPr>
          <w:rFonts w:ascii="Times New Roman" w:hAnsi="Times New Roman" w:cs="Times New Roman"/>
        </w:rPr>
        <w:t xml:space="preserve"> </w:t>
      </w:r>
    </w:p>
    <w:p w14:paraId="07D1CF23" w14:textId="1D420078" w:rsidR="00827E19" w:rsidRDefault="000816E7" w:rsidP="008D468E">
      <w:pPr>
        <w:jc w:val="both"/>
        <w:rPr>
          <w:rFonts w:ascii="Times New Roman" w:hAnsi="Times New Roman" w:cs="Times New Roman"/>
        </w:rPr>
      </w:pPr>
      <w:r w:rsidRPr="002D14F0">
        <w:rPr>
          <w:rFonts w:ascii="Times New Roman" w:hAnsi="Times New Roman" w:cs="Times New Roman"/>
        </w:rPr>
        <w:t xml:space="preserve">Assume that we heat up </w:t>
      </w:r>
      <w:r w:rsidR="00490E2B">
        <w:rPr>
          <w:rFonts w:ascii="Times New Roman" w:hAnsi="Times New Roman" w:cs="Times New Roman"/>
        </w:rPr>
        <w:t>H</w:t>
      </w:r>
      <w:r w:rsidR="00490E2B" w:rsidRPr="002D14F0">
        <w:rPr>
          <w:rFonts w:ascii="Times New Roman" w:hAnsi="Times New Roman" w:cs="Times New Roman"/>
        </w:rPr>
        <w:t xml:space="preserve">ot </w:t>
      </w:r>
      <w:r w:rsidR="00490E2B">
        <w:rPr>
          <w:rFonts w:ascii="Times New Roman" w:hAnsi="Times New Roman" w:cs="Times New Roman"/>
        </w:rPr>
        <w:t>T</w:t>
      </w:r>
      <w:r w:rsidR="00490E2B" w:rsidRPr="002D14F0">
        <w:rPr>
          <w:rFonts w:ascii="Times New Roman" w:hAnsi="Times New Roman" w:cs="Times New Roman"/>
        </w:rPr>
        <w:t xml:space="preserve">ank </w:t>
      </w:r>
      <w:r w:rsidRPr="002D14F0">
        <w:rPr>
          <w:rFonts w:ascii="Times New Roman" w:hAnsi="Times New Roman" w:cs="Times New Roman"/>
        </w:rPr>
        <w:t xml:space="preserve">1 to 500K and </w:t>
      </w:r>
      <w:r w:rsidR="00490E2B">
        <w:rPr>
          <w:rFonts w:ascii="Times New Roman" w:hAnsi="Times New Roman" w:cs="Times New Roman"/>
        </w:rPr>
        <w:t>H</w:t>
      </w:r>
      <w:r w:rsidR="00490E2B" w:rsidRPr="002D14F0">
        <w:rPr>
          <w:rFonts w:ascii="Times New Roman" w:hAnsi="Times New Roman" w:cs="Times New Roman"/>
        </w:rPr>
        <w:t xml:space="preserve">ot </w:t>
      </w:r>
      <w:r w:rsidR="00490E2B">
        <w:rPr>
          <w:rFonts w:ascii="Times New Roman" w:hAnsi="Times New Roman" w:cs="Times New Roman"/>
        </w:rPr>
        <w:t>T</w:t>
      </w:r>
      <w:r w:rsidR="00490E2B" w:rsidRPr="002D14F0">
        <w:rPr>
          <w:rFonts w:ascii="Times New Roman" w:hAnsi="Times New Roman" w:cs="Times New Roman"/>
        </w:rPr>
        <w:t xml:space="preserve">ank </w:t>
      </w:r>
      <w:r w:rsidRPr="002D14F0">
        <w:rPr>
          <w:rFonts w:ascii="Times New Roman" w:hAnsi="Times New Roman" w:cs="Times New Roman"/>
        </w:rPr>
        <w:t xml:space="preserve">2 to 540 K in advance to reach steady state. </w:t>
      </w:r>
    </w:p>
    <w:p w14:paraId="6AFC99EF" w14:textId="77AA5ED5" w:rsidR="00AD32E5" w:rsidRPr="00AD32E5" w:rsidRDefault="00AD32E5" w:rsidP="00AD32E5">
      <w:pPr>
        <w:jc w:val="center"/>
        <w:rPr>
          <w:rFonts w:ascii="Times New Roman" w:hAnsi="Times New Roman" w:cs="Times New Roman"/>
          <w:sz w:val="18"/>
        </w:rPr>
      </w:pPr>
      <w:r w:rsidRPr="00AD32E5">
        <w:rPr>
          <w:rFonts w:ascii="Times New Roman" w:hAnsi="Times New Roman" w:cs="Times New Roman"/>
          <w:sz w:val="18"/>
        </w:rPr>
        <w:t>Table. 6 Temperatures of the heat storage tanks</w:t>
      </w:r>
    </w:p>
    <w:tbl>
      <w:tblPr>
        <w:tblStyle w:val="PlainTable2"/>
        <w:tblW w:w="4460" w:type="dxa"/>
        <w:jc w:val="center"/>
        <w:tblLook w:val="04A0" w:firstRow="1" w:lastRow="0" w:firstColumn="1" w:lastColumn="0" w:noHBand="0" w:noVBand="1"/>
      </w:tblPr>
      <w:tblGrid>
        <w:gridCol w:w="3040"/>
        <w:gridCol w:w="1420"/>
      </w:tblGrid>
      <w:tr w:rsidR="008D468E" w:rsidRPr="005B08AC" w14:paraId="3025EFB0" w14:textId="77777777" w:rsidTr="001B1F9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40" w:type="dxa"/>
            <w:noWrap/>
          </w:tcPr>
          <w:p w14:paraId="170420D9" w14:textId="77777777" w:rsidR="008D468E" w:rsidRPr="005B08AC" w:rsidRDefault="008D468E" w:rsidP="008D468E">
            <w:pPr>
              <w:jc w:val="both"/>
              <w:rPr>
                <w:rFonts w:ascii="Times New Roman" w:eastAsia="Times New Roman" w:hAnsi="Times New Roman" w:cs="Times New Roman"/>
                <w:b w:val="0"/>
                <w:color w:val="000000"/>
                <w:sz w:val="18"/>
              </w:rPr>
            </w:pPr>
            <w:r>
              <w:rPr>
                <w:rFonts w:ascii="Times New Roman" w:eastAsia="Times New Roman" w:hAnsi="Times New Roman" w:cs="Times New Roman"/>
                <w:b w:val="0"/>
                <w:color w:val="000000"/>
                <w:sz w:val="18"/>
              </w:rPr>
              <w:t>T</w:t>
            </w:r>
            <w:r w:rsidRPr="005B08AC">
              <w:rPr>
                <w:rFonts w:ascii="Times New Roman" w:eastAsia="Times New Roman" w:hAnsi="Times New Roman" w:cs="Times New Roman"/>
                <w:b w:val="0"/>
                <w:color w:val="000000"/>
                <w:sz w:val="18"/>
              </w:rPr>
              <w:t>anks</w:t>
            </w:r>
          </w:p>
        </w:tc>
        <w:tc>
          <w:tcPr>
            <w:tcW w:w="1420" w:type="dxa"/>
            <w:noWrap/>
          </w:tcPr>
          <w:p w14:paraId="146CE1FA" w14:textId="77777777" w:rsidR="008D468E" w:rsidRPr="005B08AC" w:rsidRDefault="008D468E" w:rsidP="008D468E">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18"/>
              </w:rPr>
            </w:pPr>
            <w:r w:rsidRPr="005B08AC">
              <w:rPr>
                <w:rFonts w:ascii="Times New Roman" w:eastAsia="Times New Roman" w:hAnsi="Times New Roman" w:cs="Times New Roman"/>
                <w:b w:val="0"/>
                <w:color w:val="000000"/>
                <w:sz w:val="18"/>
              </w:rPr>
              <w:t>Temperature</w:t>
            </w:r>
          </w:p>
        </w:tc>
      </w:tr>
      <w:tr w:rsidR="008D468E" w:rsidRPr="005B08AC" w14:paraId="08A536CC" w14:textId="77777777" w:rsidTr="001B1F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40" w:type="dxa"/>
            <w:noWrap/>
          </w:tcPr>
          <w:p w14:paraId="3A6911CC" w14:textId="77777777" w:rsidR="008D468E" w:rsidRPr="005B08AC" w:rsidRDefault="008D468E" w:rsidP="008D468E">
            <w:pPr>
              <w:jc w:val="both"/>
              <w:rPr>
                <w:rFonts w:ascii="Times New Roman" w:eastAsia="Times New Roman" w:hAnsi="Times New Roman" w:cs="Times New Roman"/>
                <w:b w:val="0"/>
                <w:color w:val="000000"/>
                <w:sz w:val="18"/>
              </w:rPr>
            </w:pPr>
            <w:r w:rsidRPr="005B08AC">
              <w:rPr>
                <w:rFonts w:ascii="Times New Roman" w:eastAsia="Times New Roman" w:hAnsi="Times New Roman" w:cs="Times New Roman"/>
                <w:b w:val="0"/>
                <w:color w:val="000000"/>
                <w:sz w:val="18"/>
              </w:rPr>
              <w:t>Cold tank 1</w:t>
            </w:r>
          </w:p>
        </w:tc>
        <w:tc>
          <w:tcPr>
            <w:tcW w:w="1420" w:type="dxa"/>
            <w:noWrap/>
          </w:tcPr>
          <w:p w14:paraId="6BDC974C" w14:textId="77777777" w:rsidR="008D468E" w:rsidRPr="005B08AC" w:rsidRDefault="008D468E" w:rsidP="008D468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rPr>
            </w:pPr>
            <w:r w:rsidRPr="005B08AC">
              <w:rPr>
                <w:rFonts w:ascii="Times New Roman" w:eastAsia="Times New Roman" w:hAnsi="Times New Roman" w:cs="Times New Roman"/>
                <w:color w:val="000000"/>
                <w:sz w:val="18"/>
              </w:rPr>
              <w:t>298K</w:t>
            </w:r>
          </w:p>
        </w:tc>
      </w:tr>
      <w:tr w:rsidR="008D468E" w:rsidRPr="005B08AC" w14:paraId="3F046FF8" w14:textId="77777777" w:rsidTr="001B1F98">
        <w:trPr>
          <w:trHeight w:val="300"/>
          <w:jc w:val="center"/>
        </w:trPr>
        <w:tc>
          <w:tcPr>
            <w:cnfStyle w:val="001000000000" w:firstRow="0" w:lastRow="0" w:firstColumn="1" w:lastColumn="0" w:oddVBand="0" w:evenVBand="0" w:oddHBand="0" w:evenHBand="0" w:firstRowFirstColumn="0" w:firstRowLastColumn="0" w:lastRowFirstColumn="0" w:lastRowLastColumn="0"/>
            <w:tcW w:w="3040" w:type="dxa"/>
            <w:noWrap/>
          </w:tcPr>
          <w:p w14:paraId="4533F112" w14:textId="77777777" w:rsidR="008D468E" w:rsidRPr="005B08AC" w:rsidRDefault="008D468E" w:rsidP="008D468E">
            <w:pPr>
              <w:jc w:val="both"/>
              <w:rPr>
                <w:rFonts w:ascii="Times New Roman" w:eastAsia="Times New Roman" w:hAnsi="Times New Roman" w:cs="Times New Roman"/>
                <w:b w:val="0"/>
                <w:color w:val="000000"/>
                <w:sz w:val="18"/>
              </w:rPr>
            </w:pPr>
            <w:r w:rsidRPr="005B08AC">
              <w:rPr>
                <w:rFonts w:ascii="Times New Roman" w:eastAsia="Times New Roman" w:hAnsi="Times New Roman" w:cs="Times New Roman"/>
                <w:b w:val="0"/>
                <w:color w:val="000000"/>
                <w:sz w:val="18"/>
              </w:rPr>
              <w:t>Hot tank 1</w:t>
            </w:r>
          </w:p>
        </w:tc>
        <w:tc>
          <w:tcPr>
            <w:tcW w:w="1420" w:type="dxa"/>
            <w:noWrap/>
          </w:tcPr>
          <w:p w14:paraId="74B42BE2" w14:textId="77777777" w:rsidR="008D468E" w:rsidRPr="005B08AC" w:rsidRDefault="008D468E" w:rsidP="008D468E">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rPr>
            </w:pPr>
            <w:r w:rsidRPr="005B08AC">
              <w:rPr>
                <w:rFonts w:ascii="Times New Roman" w:eastAsia="Times New Roman" w:hAnsi="Times New Roman" w:cs="Times New Roman"/>
                <w:color w:val="000000"/>
                <w:sz w:val="18"/>
              </w:rPr>
              <w:t>500K</w:t>
            </w:r>
          </w:p>
        </w:tc>
      </w:tr>
      <w:tr w:rsidR="008D468E" w:rsidRPr="005B08AC" w14:paraId="25A943EC" w14:textId="77777777" w:rsidTr="001B1F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40" w:type="dxa"/>
            <w:noWrap/>
          </w:tcPr>
          <w:p w14:paraId="2848421B" w14:textId="77777777" w:rsidR="008D468E" w:rsidRPr="005B08AC" w:rsidRDefault="008D468E" w:rsidP="008D468E">
            <w:pPr>
              <w:jc w:val="both"/>
              <w:rPr>
                <w:rFonts w:ascii="Times New Roman" w:eastAsia="Times New Roman" w:hAnsi="Times New Roman" w:cs="Times New Roman"/>
                <w:b w:val="0"/>
                <w:color w:val="000000"/>
                <w:sz w:val="18"/>
              </w:rPr>
            </w:pPr>
            <w:r w:rsidRPr="005B08AC">
              <w:rPr>
                <w:rFonts w:ascii="Times New Roman" w:eastAsia="Times New Roman" w:hAnsi="Times New Roman" w:cs="Times New Roman"/>
                <w:b w:val="0"/>
                <w:color w:val="000000"/>
                <w:sz w:val="18"/>
              </w:rPr>
              <w:t>Cold tank 2</w:t>
            </w:r>
          </w:p>
        </w:tc>
        <w:tc>
          <w:tcPr>
            <w:tcW w:w="1420" w:type="dxa"/>
            <w:noWrap/>
          </w:tcPr>
          <w:p w14:paraId="771CC472" w14:textId="77777777" w:rsidR="008D468E" w:rsidRPr="005B08AC" w:rsidRDefault="008D468E" w:rsidP="008D468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rPr>
            </w:pPr>
            <w:r w:rsidRPr="005B08AC">
              <w:rPr>
                <w:rFonts w:ascii="Times New Roman" w:eastAsia="Times New Roman" w:hAnsi="Times New Roman" w:cs="Times New Roman"/>
                <w:color w:val="000000"/>
                <w:sz w:val="18"/>
              </w:rPr>
              <w:t>298K</w:t>
            </w:r>
          </w:p>
        </w:tc>
      </w:tr>
      <w:tr w:rsidR="008D468E" w:rsidRPr="005B08AC" w14:paraId="5CD7B62A" w14:textId="77777777" w:rsidTr="001B1F98">
        <w:trPr>
          <w:trHeight w:val="300"/>
          <w:jc w:val="center"/>
        </w:trPr>
        <w:tc>
          <w:tcPr>
            <w:cnfStyle w:val="001000000000" w:firstRow="0" w:lastRow="0" w:firstColumn="1" w:lastColumn="0" w:oddVBand="0" w:evenVBand="0" w:oddHBand="0" w:evenHBand="0" w:firstRowFirstColumn="0" w:firstRowLastColumn="0" w:lastRowFirstColumn="0" w:lastRowLastColumn="0"/>
            <w:tcW w:w="3040" w:type="dxa"/>
            <w:noWrap/>
          </w:tcPr>
          <w:p w14:paraId="699F8DF9" w14:textId="77777777" w:rsidR="008D468E" w:rsidRPr="005B08AC" w:rsidRDefault="008D468E" w:rsidP="008D468E">
            <w:pPr>
              <w:jc w:val="both"/>
              <w:rPr>
                <w:rFonts w:ascii="Times New Roman" w:eastAsia="Times New Roman" w:hAnsi="Times New Roman" w:cs="Times New Roman"/>
                <w:b w:val="0"/>
                <w:color w:val="000000"/>
                <w:sz w:val="18"/>
              </w:rPr>
            </w:pPr>
            <w:r w:rsidRPr="005B08AC">
              <w:rPr>
                <w:rFonts w:ascii="Times New Roman" w:eastAsia="Times New Roman" w:hAnsi="Times New Roman" w:cs="Times New Roman"/>
                <w:b w:val="0"/>
                <w:color w:val="000000"/>
                <w:sz w:val="18"/>
              </w:rPr>
              <w:t>Hot tank 2</w:t>
            </w:r>
          </w:p>
        </w:tc>
        <w:tc>
          <w:tcPr>
            <w:tcW w:w="1420" w:type="dxa"/>
            <w:noWrap/>
          </w:tcPr>
          <w:p w14:paraId="2916701C" w14:textId="77777777" w:rsidR="008D468E" w:rsidRPr="005B08AC" w:rsidRDefault="008D468E" w:rsidP="008D468E">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rPr>
            </w:pPr>
            <w:r w:rsidRPr="005B08AC">
              <w:rPr>
                <w:rFonts w:ascii="Times New Roman" w:eastAsia="Times New Roman" w:hAnsi="Times New Roman" w:cs="Times New Roman"/>
                <w:color w:val="000000"/>
                <w:sz w:val="18"/>
              </w:rPr>
              <w:t>540K</w:t>
            </w:r>
          </w:p>
        </w:tc>
      </w:tr>
    </w:tbl>
    <w:p w14:paraId="5A745AD9" w14:textId="77777777" w:rsidR="008D468E" w:rsidRDefault="005F7B58" w:rsidP="007C4ED1">
      <w:pPr>
        <w:pStyle w:val="ListParagraph"/>
        <w:numPr>
          <w:ilvl w:val="0"/>
          <w:numId w:val="18"/>
        </w:numPr>
        <w:jc w:val="both"/>
        <w:rPr>
          <w:rFonts w:ascii="Times New Roman" w:hAnsi="Times New Roman" w:cs="Times New Roman"/>
        </w:rPr>
      </w:pPr>
      <w:r>
        <w:rPr>
          <w:rFonts w:ascii="Times New Roman" w:hAnsi="Times New Roman" w:cs="Times New Roman"/>
        </w:rPr>
        <w:t>Evaluate the performance of the system</w:t>
      </w:r>
    </w:p>
    <w:p w14:paraId="3CBB0627" w14:textId="77777777" w:rsidR="00AD32E5" w:rsidRDefault="00AD32E5" w:rsidP="00AD32E5">
      <w:pPr>
        <w:pStyle w:val="ListParagraph"/>
        <w:jc w:val="both"/>
        <w:rPr>
          <w:rFonts w:ascii="Times New Roman" w:hAnsi="Times New Roman" w:cs="Times New Roman"/>
        </w:rPr>
      </w:pPr>
    </w:p>
    <w:p w14:paraId="5E04F8B4" w14:textId="4320623C" w:rsidR="00AD32E5" w:rsidRPr="00AD32E5" w:rsidRDefault="00AD32E5" w:rsidP="00AD32E5">
      <w:pPr>
        <w:pStyle w:val="ListParagraph"/>
        <w:jc w:val="center"/>
        <w:rPr>
          <w:rFonts w:ascii="Times New Roman" w:hAnsi="Times New Roman" w:cs="Times New Roman"/>
          <w:sz w:val="18"/>
        </w:rPr>
      </w:pPr>
      <w:r w:rsidRPr="00AD32E5">
        <w:rPr>
          <w:rFonts w:ascii="Times New Roman" w:hAnsi="Times New Roman" w:cs="Times New Roman"/>
          <w:sz w:val="18"/>
        </w:rPr>
        <w:t>Table.7 Performance of the system</w:t>
      </w:r>
    </w:p>
    <w:tbl>
      <w:tblPr>
        <w:tblStyle w:val="PlainTable2"/>
        <w:tblW w:w="5180" w:type="dxa"/>
        <w:jc w:val="center"/>
        <w:tblLook w:val="04A0" w:firstRow="1" w:lastRow="0" w:firstColumn="1" w:lastColumn="0" w:noHBand="0" w:noVBand="1"/>
      </w:tblPr>
      <w:tblGrid>
        <w:gridCol w:w="2100"/>
        <w:gridCol w:w="1420"/>
        <w:gridCol w:w="1660"/>
      </w:tblGrid>
      <w:tr w:rsidR="00DC60EB" w:rsidRPr="00A34F47" w14:paraId="153B652C" w14:textId="77777777" w:rsidTr="0004116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14:paraId="69018C6D" w14:textId="77777777" w:rsidR="00DC60EB" w:rsidRPr="00A34F47" w:rsidRDefault="00DC60EB" w:rsidP="00041169">
            <w:pPr>
              <w:jc w:val="both"/>
              <w:rPr>
                <w:rFonts w:ascii="Times New Roman" w:eastAsia="Times New Roman" w:hAnsi="Times New Roman" w:cs="Times New Roman"/>
                <w:color w:val="000000"/>
                <w:sz w:val="18"/>
              </w:rPr>
            </w:pPr>
          </w:p>
        </w:tc>
        <w:tc>
          <w:tcPr>
            <w:tcW w:w="1420" w:type="dxa"/>
            <w:noWrap/>
            <w:hideMark/>
          </w:tcPr>
          <w:p w14:paraId="7B752A14" w14:textId="77777777" w:rsidR="00DC60EB" w:rsidRPr="00A34F47" w:rsidRDefault="00DC60EB" w:rsidP="0004116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rPr>
            </w:pPr>
            <w:r w:rsidRPr="00C41E4C">
              <w:rPr>
                <w:rFonts w:ascii="Times New Roman" w:eastAsia="Times New Roman" w:hAnsi="Times New Roman" w:cs="Times New Roman"/>
                <w:color w:val="000000"/>
                <w:sz w:val="18"/>
              </w:rPr>
              <w:t>discharging</w:t>
            </w:r>
          </w:p>
        </w:tc>
        <w:tc>
          <w:tcPr>
            <w:tcW w:w="1660" w:type="dxa"/>
            <w:noWrap/>
            <w:hideMark/>
          </w:tcPr>
          <w:p w14:paraId="58DC4477" w14:textId="77777777" w:rsidR="00DC60EB" w:rsidRPr="00A34F47" w:rsidRDefault="00DC60EB" w:rsidP="00041169">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rPr>
            </w:pPr>
            <w:r w:rsidRPr="00A34F47">
              <w:rPr>
                <w:rFonts w:ascii="Times New Roman" w:eastAsia="Times New Roman" w:hAnsi="Times New Roman" w:cs="Times New Roman"/>
                <w:color w:val="000000"/>
                <w:sz w:val="18"/>
              </w:rPr>
              <w:t>charging</w:t>
            </w:r>
          </w:p>
        </w:tc>
      </w:tr>
      <w:tr w:rsidR="00DC60EB" w:rsidRPr="00A34F47" w14:paraId="2F83FCBA" w14:textId="77777777" w:rsidTr="0004116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14:paraId="22A4F798" w14:textId="77777777" w:rsidR="00DC60EB" w:rsidRPr="00A34F47" w:rsidRDefault="00DC60EB" w:rsidP="00041169">
            <w:pPr>
              <w:jc w:val="both"/>
              <w:rPr>
                <w:rFonts w:ascii="Times New Roman" w:eastAsia="Times New Roman" w:hAnsi="Times New Roman" w:cs="Times New Roman"/>
                <w:color w:val="000000"/>
                <w:sz w:val="18"/>
              </w:rPr>
            </w:pPr>
            <w:r w:rsidRPr="00A34F47">
              <w:rPr>
                <w:rFonts w:ascii="Times New Roman" w:eastAsia="Times New Roman" w:hAnsi="Times New Roman" w:cs="Times New Roman"/>
                <w:color w:val="000000"/>
                <w:sz w:val="18"/>
              </w:rPr>
              <w:t>Total number of hour</w:t>
            </w:r>
          </w:p>
        </w:tc>
        <w:tc>
          <w:tcPr>
            <w:tcW w:w="1420" w:type="dxa"/>
            <w:noWrap/>
            <w:hideMark/>
          </w:tcPr>
          <w:p w14:paraId="2DBB34F2" w14:textId="77777777" w:rsidR="00DC60EB" w:rsidRPr="00A34F47" w:rsidRDefault="00DC60EB" w:rsidP="0004116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rPr>
            </w:pPr>
            <w:r w:rsidRPr="00A34F47">
              <w:rPr>
                <w:rFonts w:ascii="Times New Roman" w:eastAsia="Times New Roman" w:hAnsi="Times New Roman" w:cs="Times New Roman"/>
                <w:color w:val="000000"/>
                <w:sz w:val="18"/>
              </w:rPr>
              <w:t>1502 hour</w:t>
            </w:r>
          </w:p>
        </w:tc>
        <w:tc>
          <w:tcPr>
            <w:tcW w:w="1660" w:type="dxa"/>
            <w:noWrap/>
            <w:hideMark/>
          </w:tcPr>
          <w:p w14:paraId="01EB00A2" w14:textId="77777777" w:rsidR="00DC60EB" w:rsidRPr="00A34F47" w:rsidRDefault="00DC60EB" w:rsidP="0004116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rPr>
            </w:pPr>
            <w:r w:rsidRPr="00A34F47">
              <w:rPr>
                <w:rFonts w:ascii="Times New Roman" w:eastAsia="Times New Roman" w:hAnsi="Times New Roman" w:cs="Times New Roman"/>
                <w:color w:val="000000"/>
                <w:sz w:val="18"/>
              </w:rPr>
              <w:t>2065 hour</w:t>
            </w:r>
          </w:p>
        </w:tc>
      </w:tr>
      <w:tr w:rsidR="00DC60EB" w:rsidRPr="00A34F47" w14:paraId="6BD76184" w14:textId="77777777" w:rsidTr="00041169">
        <w:trPr>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14:paraId="7583360C" w14:textId="77777777" w:rsidR="00DC60EB" w:rsidRPr="00A34F47" w:rsidRDefault="00DC60EB" w:rsidP="00041169">
            <w:pPr>
              <w:jc w:val="both"/>
              <w:rPr>
                <w:rFonts w:ascii="Times New Roman" w:eastAsia="Times New Roman" w:hAnsi="Times New Roman" w:cs="Times New Roman"/>
                <w:color w:val="000000"/>
                <w:sz w:val="18"/>
              </w:rPr>
            </w:pPr>
            <w:r w:rsidRPr="00A34F47">
              <w:rPr>
                <w:rFonts w:ascii="Times New Roman" w:eastAsia="Times New Roman" w:hAnsi="Times New Roman" w:cs="Times New Roman"/>
                <w:color w:val="000000"/>
                <w:sz w:val="18"/>
              </w:rPr>
              <w:t>Total energy</w:t>
            </w:r>
          </w:p>
        </w:tc>
        <w:tc>
          <w:tcPr>
            <w:tcW w:w="1420" w:type="dxa"/>
            <w:noWrap/>
            <w:hideMark/>
          </w:tcPr>
          <w:p w14:paraId="45BD7055" w14:textId="77777777" w:rsidR="00DC60EB" w:rsidRPr="00A34F47" w:rsidRDefault="00DC60EB" w:rsidP="0004116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rPr>
            </w:pPr>
            <w:r w:rsidRPr="00A34F47">
              <w:rPr>
                <w:rFonts w:ascii="Times New Roman" w:eastAsia="Times New Roman" w:hAnsi="Times New Roman" w:cs="Times New Roman"/>
                <w:color w:val="000000"/>
                <w:sz w:val="18"/>
              </w:rPr>
              <w:t>4377.9 MWH</w:t>
            </w:r>
          </w:p>
        </w:tc>
        <w:tc>
          <w:tcPr>
            <w:tcW w:w="1660" w:type="dxa"/>
            <w:noWrap/>
            <w:hideMark/>
          </w:tcPr>
          <w:p w14:paraId="0F8B3E08" w14:textId="77777777" w:rsidR="00DC60EB" w:rsidRPr="00A34F47" w:rsidRDefault="00DC60EB" w:rsidP="0004116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rPr>
            </w:pPr>
            <w:r w:rsidRPr="00A34F47">
              <w:rPr>
                <w:rFonts w:ascii="Times New Roman" w:eastAsia="Times New Roman" w:hAnsi="Times New Roman" w:cs="Times New Roman"/>
                <w:color w:val="000000"/>
                <w:sz w:val="18"/>
              </w:rPr>
              <w:t>7459.3MWH</w:t>
            </w:r>
          </w:p>
        </w:tc>
      </w:tr>
      <w:tr w:rsidR="00DC60EB" w:rsidRPr="00A34F47" w14:paraId="723BA617" w14:textId="77777777" w:rsidTr="0004116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14:paraId="40C4F007" w14:textId="77777777" w:rsidR="00DC60EB" w:rsidRPr="00A34F47" w:rsidRDefault="00DC60EB" w:rsidP="00041169">
            <w:pPr>
              <w:jc w:val="both"/>
              <w:rPr>
                <w:rFonts w:ascii="Times New Roman" w:eastAsia="Times New Roman" w:hAnsi="Times New Roman" w:cs="Times New Roman"/>
                <w:color w:val="000000"/>
                <w:sz w:val="18"/>
              </w:rPr>
            </w:pPr>
            <w:r w:rsidRPr="00A34F47">
              <w:rPr>
                <w:rFonts w:ascii="Times New Roman" w:eastAsia="Times New Roman" w:hAnsi="Times New Roman" w:cs="Times New Roman"/>
                <w:color w:val="000000"/>
                <w:sz w:val="18"/>
              </w:rPr>
              <w:lastRenderedPageBreak/>
              <w:t>Average power</w:t>
            </w:r>
          </w:p>
        </w:tc>
        <w:tc>
          <w:tcPr>
            <w:tcW w:w="1420" w:type="dxa"/>
            <w:noWrap/>
            <w:hideMark/>
          </w:tcPr>
          <w:p w14:paraId="5E3905BF" w14:textId="77777777" w:rsidR="00DC60EB" w:rsidRPr="00A34F47" w:rsidRDefault="00DC60EB" w:rsidP="0004116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rPr>
            </w:pPr>
            <w:r w:rsidRPr="00A34F47">
              <w:rPr>
                <w:rFonts w:ascii="Times New Roman" w:eastAsia="Times New Roman" w:hAnsi="Times New Roman" w:cs="Times New Roman"/>
                <w:color w:val="000000"/>
                <w:sz w:val="18"/>
              </w:rPr>
              <w:t>0.51MW</w:t>
            </w:r>
          </w:p>
        </w:tc>
        <w:tc>
          <w:tcPr>
            <w:tcW w:w="1660" w:type="dxa"/>
            <w:noWrap/>
            <w:hideMark/>
          </w:tcPr>
          <w:p w14:paraId="4C9E5BFC" w14:textId="77777777" w:rsidR="00DC60EB" w:rsidRPr="00A34F47" w:rsidRDefault="00DC60EB" w:rsidP="0004116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rPr>
            </w:pPr>
            <w:r w:rsidRPr="00A34F47">
              <w:rPr>
                <w:rFonts w:ascii="Times New Roman" w:eastAsia="Times New Roman" w:hAnsi="Times New Roman" w:cs="Times New Roman"/>
                <w:color w:val="000000"/>
                <w:sz w:val="18"/>
              </w:rPr>
              <w:t>0.87MW</w:t>
            </w:r>
          </w:p>
        </w:tc>
      </w:tr>
      <w:tr w:rsidR="00DC60EB" w:rsidRPr="00A34F47" w14:paraId="1B10E942" w14:textId="77777777" w:rsidTr="00041169">
        <w:trPr>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14:paraId="755FAE7F" w14:textId="77777777" w:rsidR="00DC60EB" w:rsidRPr="00A34F47" w:rsidRDefault="00DC60EB" w:rsidP="00041169">
            <w:pPr>
              <w:jc w:val="both"/>
              <w:rPr>
                <w:rFonts w:ascii="Times New Roman" w:eastAsia="Times New Roman" w:hAnsi="Times New Roman" w:cs="Times New Roman"/>
                <w:color w:val="000000"/>
                <w:sz w:val="18"/>
              </w:rPr>
            </w:pPr>
            <w:r w:rsidRPr="00A34F47">
              <w:rPr>
                <w:rFonts w:ascii="Times New Roman" w:eastAsia="Times New Roman" w:hAnsi="Times New Roman" w:cs="Times New Roman"/>
                <w:color w:val="000000"/>
                <w:sz w:val="18"/>
              </w:rPr>
              <w:t>Max power</w:t>
            </w:r>
          </w:p>
        </w:tc>
        <w:tc>
          <w:tcPr>
            <w:tcW w:w="1420" w:type="dxa"/>
            <w:noWrap/>
            <w:hideMark/>
          </w:tcPr>
          <w:p w14:paraId="72B63EF0" w14:textId="77777777" w:rsidR="00DC60EB" w:rsidRPr="00A34F47" w:rsidRDefault="00DC60EB" w:rsidP="0004116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rPr>
            </w:pPr>
            <w:r w:rsidRPr="00A34F47">
              <w:rPr>
                <w:rFonts w:ascii="Times New Roman" w:eastAsia="Times New Roman" w:hAnsi="Times New Roman" w:cs="Times New Roman"/>
                <w:color w:val="000000"/>
                <w:sz w:val="18"/>
              </w:rPr>
              <w:t>12.4MW</w:t>
            </w:r>
          </w:p>
        </w:tc>
        <w:tc>
          <w:tcPr>
            <w:tcW w:w="1660" w:type="dxa"/>
            <w:noWrap/>
            <w:hideMark/>
          </w:tcPr>
          <w:p w14:paraId="54996051" w14:textId="77777777" w:rsidR="00DC60EB" w:rsidRPr="00A34F47" w:rsidRDefault="00DC60EB" w:rsidP="0004116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rPr>
            </w:pPr>
            <w:r w:rsidRPr="00A34F47">
              <w:rPr>
                <w:rFonts w:ascii="Times New Roman" w:eastAsia="Times New Roman" w:hAnsi="Times New Roman" w:cs="Times New Roman"/>
                <w:color w:val="000000"/>
                <w:sz w:val="18"/>
              </w:rPr>
              <w:t>17.6MW</w:t>
            </w:r>
          </w:p>
        </w:tc>
      </w:tr>
    </w:tbl>
    <w:p w14:paraId="180DEB1E" w14:textId="77777777" w:rsidR="00DC60EB" w:rsidRDefault="00DC60EB" w:rsidP="00DC60EB">
      <w:pPr>
        <w:pStyle w:val="ListParagraph"/>
        <w:jc w:val="both"/>
        <w:rPr>
          <w:rFonts w:ascii="Times New Roman" w:hAnsi="Times New Roman" w:cs="Times New Roman"/>
        </w:rPr>
      </w:pPr>
    </w:p>
    <w:p w14:paraId="3CCE1EC2" w14:textId="091522D7" w:rsidR="005F7B58" w:rsidRPr="005F7B58" w:rsidRDefault="005F7B58" w:rsidP="005F7B58">
      <w:pPr>
        <w:pStyle w:val="ListParagraph"/>
        <w:jc w:val="both"/>
        <w:rPr>
          <w:rFonts w:ascii="Times New Roman" w:hAnsi="Times New Roman" w:cs="Times New Roman"/>
        </w:rPr>
      </w:pPr>
    </w:p>
    <w:p w14:paraId="4A7ECFD8" w14:textId="0FD70F9E" w:rsidR="00934681" w:rsidRPr="005F7B58" w:rsidRDefault="00934681" w:rsidP="005F7B58">
      <w:pPr>
        <w:pStyle w:val="ListParagraph"/>
        <w:numPr>
          <w:ilvl w:val="0"/>
          <w:numId w:val="11"/>
        </w:numPr>
        <w:jc w:val="both"/>
        <w:rPr>
          <w:rFonts w:ascii="Times New Roman" w:hAnsi="Times New Roman" w:cs="Times New Roman"/>
        </w:rPr>
      </w:pPr>
      <w:r w:rsidRPr="005F7B58">
        <w:rPr>
          <w:rFonts w:ascii="Times New Roman" w:hAnsi="Times New Roman" w:cs="Times New Roman"/>
        </w:rPr>
        <w:t>Overall efficiency</w:t>
      </w:r>
    </w:p>
    <w:p w14:paraId="7DF8635D" w14:textId="04692A06" w:rsidR="008D468E" w:rsidRPr="005F7B58" w:rsidRDefault="008D468E" w:rsidP="005F7B58">
      <w:pPr>
        <w:ind w:left="360"/>
        <w:jc w:val="both"/>
        <w:rPr>
          <w:rFonts w:ascii="Times New Roman" w:hAnsi="Times New Roman" w:cs="Times New Roman"/>
        </w:rPr>
      </w:pPr>
      <w:r w:rsidRPr="005F7B58">
        <w:rPr>
          <w:rFonts w:ascii="Times New Roman" w:hAnsi="Times New Roman" w:cs="Times New Roman"/>
        </w:rPr>
        <w:t>The overall efficiency of the system is</w:t>
      </w:r>
      <w:r w:rsidR="00FF4512" w:rsidRPr="005F7B58">
        <w:rPr>
          <w:rFonts w:ascii="Times New Roman" w:hAnsi="Times New Roman" w:cs="Times New Roman"/>
        </w:rPr>
        <w:t xml:space="preserve"> </w:t>
      </w:r>
      <w:r w:rsidR="00FF4512" w:rsidRPr="00AD32E5">
        <w:rPr>
          <w:rFonts w:ascii="Times New Roman" w:hAnsi="Times New Roman" w:cs="Times New Roman"/>
        </w:rPr>
        <w:t>58.69%</w:t>
      </w:r>
      <w:r w:rsidR="00FF4512" w:rsidRPr="005F7B58">
        <w:rPr>
          <w:rFonts w:ascii="Times New Roman" w:hAnsi="Times New Roman" w:cs="Times New Roman"/>
        </w:rPr>
        <w:t>, which is</w:t>
      </w:r>
      <w:r w:rsidRPr="005F7B58">
        <w:rPr>
          <w:rFonts w:ascii="Times New Roman" w:hAnsi="Times New Roman" w:cs="Times New Roman"/>
        </w:rPr>
        <w:t xml:space="preserve"> calculated by the total output energy over the year divided by the total input energy over the year. </w:t>
      </w:r>
    </w:p>
    <w:p w14:paraId="3D08D515" w14:textId="3DDE9671" w:rsidR="008D468E" w:rsidRDefault="008D468E" w:rsidP="008D468E">
      <w:pPr>
        <w:pStyle w:val="ListParagraph"/>
        <w:jc w:val="both"/>
        <w:rPr>
          <w:rFonts w:ascii="Times New Roman" w:hAnsi="Times New Roman" w:cs="Times New Roman"/>
        </w:rPr>
      </w:pPr>
    </w:p>
    <w:p w14:paraId="16E3487E" w14:textId="645BDFA1" w:rsidR="00934681" w:rsidRDefault="001578BE" w:rsidP="008D468E">
      <w:pPr>
        <w:pStyle w:val="ListParagraph"/>
        <w:jc w:val="both"/>
        <w:rPr>
          <w:rFonts w:ascii="Times New Roman" w:hAnsi="Times New Roman" w:cs="Times New Roman"/>
        </w:rPr>
      </w:pPr>
      <m:oMathPara>
        <m:oMath>
          <m:r>
            <w:rPr>
              <w:rFonts w:ascii="Cambria Math" w:hAnsi="Cambria Math" w:cs="Times New Roman"/>
            </w:rPr>
            <m:t>η=</m:t>
          </m:r>
          <m:f>
            <m:fPr>
              <m:ctrlPr>
                <w:rPr>
                  <w:rFonts w:ascii="Cambria Math" w:hAnsi="Cambria Math" w:cs="Times New Roman"/>
                  <w:i/>
                </w:rPr>
              </m:ctrlPr>
            </m:fPr>
            <m:num>
              <m:sSub>
                <m:sSubPr>
                  <m:ctrlPr>
                    <w:rPr>
                      <w:rFonts w:ascii="Cambria Math" w:hAnsi="Cambria Math" w:cs="Times New Roman"/>
                      <w:i/>
                    </w:rPr>
                  </m:ctrlPr>
                </m:sSubPr>
                <m:e>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i=1</m:t>
                      </m:r>
                    </m:sub>
                    <m:sup>
                      <m:r>
                        <w:rPr>
                          <w:rFonts w:ascii="Cambria Math" w:hAnsi="Cambria Math" w:cs="Times New Roman"/>
                        </w:rPr>
                        <m:t>8616</m:t>
                      </m:r>
                    </m:sup>
                  </m:sSubSup>
                  <m:r>
                    <w:rPr>
                      <w:rFonts w:ascii="Cambria Math" w:hAnsi="Cambria Math" w:cs="Times New Roman"/>
                    </w:rPr>
                    <m:t>W</m:t>
                  </m:r>
                </m:e>
                <m:sub>
                  <m:r>
                    <w:rPr>
                      <w:rFonts w:ascii="Cambria Math" w:hAnsi="Cambria Math" w:cs="Times New Roman"/>
                    </w:rPr>
                    <m:t>out,i</m:t>
                  </m:r>
                </m:sub>
              </m:sSub>
            </m:num>
            <m:den>
              <m:sSub>
                <m:sSubPr>
                  <m:ctrlPr>
                    <w:rPr>
                      <w:rFonts w:ascii="Cambria Math" w:hAnsi="Cambria Math" w:cs="Times New Roman"/>
                      <w:i/>
                    </w:rPr>
                  </m:ctrlPr>
                </m:sSubPr>
                <m:e>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i=1</m:t>
                      </m:r>
                    </m:sub>
                    <m:sup>
                      <m:r>
                        <w:rPr>
                          <w:rFonts w:ascii="Cambria Math" w:hAnsi="Cambria Math" w:cs="Times New Roman"/>
                        </w:rPr>
                        <m:t>8616</m:t>
                      </m:r>
                    </m:sup>
                  </m:sSubSup>
                  <m:r>
                    <w:rPr>
                      <w:rFonts w:ascii="Cambria Math" w:hAnsi="Cambria Math" w:cs="Times New Roman"/>
                    </w:rPr>
                    <m:t>W</m:t>
                  </m:r>
                </m:e>
                <m:sub>
                  <m:r>
                    <w:rPr>
                      <w:rFonts w:ascii="Cambria Math" w:hAnsi="Cambria Math" w:cs="Times New Roman"/>
                    </w:rPr>
                    <m:t>in,i</m:t>
                  </m:r>
                </m:sub>
              </m:sSub>
            </m:den>
          </m:f>
          <m:r>
            <w:rPr>
              <w:rFonts w:ascii="Cambria Math" w:hAnsi="Cambria Math" w:cs="Times New Roman"/>
            </w:rPr>
            <m:t xml:space="preserve">                                                      (11)</m:t>
          </m:r>
        </m:oMath>
      </m:oMathPara>
    </w:p>
    <w:p w14:paraId="2860D6A7" w14:textId="3EDB721D" w:rsidR="001578BE" w:rsidRPr="00934681" w:rsidRDefault="001578BE" w:rsidP="008D468E">
      <w:pPr>
        <w:pStyle w:val="ListParagraph"/>
        <w:jc w:val="both"/>
        <w:rPr>
          <w:rFonts w:ascii="Times New Roman" w:hAnsi="Times New Roman" w:cs="Times New Roman"/>
        </w:rPr>
      </w:pPr>
    </w:p>
    <w:p w14:paraId="26178615" w14:textId="213F319B" w:rsidR="008A649E" w:rsidRDefault="008A649E" w:rsidP="005F7B58">
      <w:pPr>
        <w:pStyle w:val="ListParagraph"/>
        <w:numPr>
          <w:ilvl w:val="0"/>
          <w:numId w:val="11"/>
        </w:numPr>
        <w:jc w:val="both"/>
        <w:rPr>
          <w:rFonts w:ascii="Times New Roman" w:hAnsi="Times New Roman" w:cs="Times New Roman"/>
        </w:rPr>
      </w:pPr>
      <w:r w:rsidRPr="005F7B58">
        <w:rPr>
          <w:rFonts w:ascii="Times New Roman" w:hAnsi="Times New Roman" w:cs="Times New Roman"/>
        </w:rPr>
        <w:t xml:space="preserve">Tracking the </w:t>
      </w:r>
      <w:r w:rsidR="002D14F0" w:rsidRPr="005F7B58">
        <w:rPr>
          <w:rFonts w:ascii="Times New Roman" w:hAnsi="Times New Roman" w:cs="Times New Roman"/>
        </w:rPr>
        <w:t>storage volume of the air bags</w:t>
      </w:r>
      <w:r w:rsidR="009808AF" w:rsidRPr="005F7B58">
        <w:rPr>
          <w:rFonts w:ascii="Times New Roman" w:hAnsi="Times New Roman" w:cs="Times New Roman"/>
        </w:rPr>
        <w:t xml:space="preserve"> </w:t>
      </w:r>
    </w:p>
    <w:p w14:paraId="513B071A" w14:textId="77777777" w:rsidR="002122B7" w:rsidRPr="00AD32E5" w:rsidRDefault="002122B7" w:rsidP="002122B7">
      <w:pPr>
        <w:pStyle w:val="ListParagraph"/>
        <w:jc w:val="both"/>
        <w:rPr>
          <w:rFonts w:ascii="Times New Roman" w:hAnsi="Times New Roman" w:cs="Times New Roman"/>
        </w:rPr>
      </w:pPr>
    </w:p>
    <w:tbl>
      <w:tblPr>
        <w:tblStyle w:val="TableGrid"/>
        <w:tblW w:w="110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0"/>
        <w:gridCol w:w="5115"/>
      </w:tblGrid>
      <w:tr w:rsidR="002122B7" w14:paraId="47F37527" w14:textId="77777777" w:rsidTr="002122B7">
        <w:trPr>
          <w:jc w:val="center"/>
        </w:trPr>
        <w:tc>
          <w:tcPr>
            <w:tcW w:w="5950" w:type="dxa"/>
          </w:tcPr>
          <w:p w14:paraId="271CFD46" w14:textId="43674BA2" w:rsidR="002122B7" w:rsidRDefault="002122B7" w:rsidP="002122B7">
            <w:pPr>
              <w:pStyle w:val="ListParagraph"/>
              <w:ind w:left="0"/>
              <w:jc w:val="center"/>
              <w:rPr>
                <w:rFonts w:ascii="Times New Roman" w:hAnsi="Times New Roman" w:cs="Times New Roman"/>
              </w:rPr>
            </w:pPr>
            <w:r w:rsidRPr="002D14F0">
              <w:rPr>
                <w:noProof/>
              </w:rPr>
              <w:drawing>
                <wp:anchor distT="0" distB="0" distL="114300" distR="114300" simplePos="0" relativeHeight="251708416" behindDoc="0" locked="0" layoutInCell="1" allowOverlap="1" wp14:anchorId="6CCD5C3E" wp14:editId="00BA34A5">
                  <wp:simplePos x="0" y="0"/>
                  <wp:positionH relativeFrom="margin">
                    <wp:posOffset>141053</wp:posOffset>
                  </wp:positionH>
                  <wp:positionV relativeFrom="paragraph">
                    <wp:posOffset>27</wp:posOffset>
                  </wp:positionV>
                  <wp:extent cx="3729355" cy="2496185"/>
                  <wp:effectExtent l="0" t="0" r="4445" b="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729355" cy="2496185"/>
                          </a:xfrm>
                          <a:prstGeom prst="rect">
                            <a:avLst/>
                          </a:prstGeom>
                        </pic:spPr>
                      </pic:pic>
                    </a:graphicData>
                  </a:graphic>
                  <wp14:sizeRelH relativeFrom="margin">
                    <wp14:pctWidth>0</wp14:pctWidth>
                  </wp14:sizeRelH>
                  <wp14:sizeRelV relativeFrom="margin">
                    <wp14:pctHeight>0</wp14:pctHeight>
                  </wp14:sizeRelV>
                </wp:anchor>
              </w:drawing>
            </w:r>
          </w:p>
        </w:tc>
        <w:tc>
          <w:tcPr>
            <w:tcW w:w="5115" w:type="dxa"/>
          </w:tcPr>
          <w:p w14:paraId="1E2D3914" w14:textId="7A22525D" w:rsidR="002122B7" w:rsidRDefault="002122B7" w:rsidP="002122B7">
            <w:pPr>
              <w:pStyle w:val="ListParagraph"/>
              <w:ind w:left="0"/>
              <w:jc w:val="center"/>
              <w:rPr>
                <w:rFonts w:ascii="Times New Roman" w:hAnsi="Times New Roman" w:cs="Times New Roman"/>
              </w:rPr>
            </w:pPr>
            <w:r w:rsidRPr="002D14F0">
              <w:rPr>
                <w:noProof/>
              </w:rPr>
              <w:drawing>
                <wp:anchor distT="0" distB="0" distL="114300" distR="114300" simplePos="0" relativeHeight="251710464" behindDoc="0" locked="0" layoutInCell="1" allowOverlap="1" wp14:anchorId="11BEB858" wp14:editId="5169F724">
                  <wp:simplePos x="0" y="0"/>
                  <wp:positionH relativeFrom="margin">
                    <wp:posOffset>65736</wp:posOffset>
                  </wp:positionH>
                  <wp:positionV relativeFrom="page">
                    <wp:posOffset>34069</wp:posOffset>
                  </wp:positionV>
                  <wp:extent cx="3206612" cy="2247907"/>
                  <wp:effectExtent l="0" t="0" r="0" b="0"/>
                  <wp:wrapTopAndBottom/>
                  <wp:docPr id="8"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208342" cy="2249120"/>
                          </a:xfrm>
                          <a:prstGeom prst="rect">
                            <a:avLst/>
                          </a:prstGeom>
                        </pic:spPr>
                      </pic:pic>
                    </a:graphicData>
                  </a:graphic>
                  <wp14:sizeRelH relativeFrom="margin">
                    <wp14:pctWidth>0</wp14:pctWidth>
                  </wp14:sizeRelH>
                  <wp14:sizeRelV relativeFrom="margin">
                    <wp14:pctHeight>0</wp14:pctHeight>
                  </wp14:sizeRelV>
                </wp:anchor>
              </w:drawing>
            </w:r>
          </w:p>
        </w:tc>
      </w:tr>
      <w:tr w:rsidR="002122B7" w14:paraId="1E859819" w14:textId="77777777" w:rsidTr="002122B7">
        <w:trPr>
          <w:jc w:val="center"/>
        </w:trPr>
        <w:tc>
          <w:tcPr>
            <w:tcW w:w="5950" w:type="dxa"/>
          </w:tcPr>
          <w:p w14:paraId="6609DA63" w14:textId="26FECF9B" w:rsidR="002122B7" w:rsidRDefault="002122B7" w:rsidP="002122B7">
            <w:pPr>
              <w:pStyle w:val="ListParagraph"/>
              <w:ind w:left="0"/>
              <w:jc w:val="center"/>
              <w:rPr>
                <w:rFonts w:ascii="Times New Roman" w:hAnsi="Times New Roman" w:cs="Times New Roman"/>
              </w:rPr>
            </w:pPr>
            <w:r w:rsidRPr="00AD32E5">
              <w:rPr>
                <w:rFonts w:ascii="Times New Roman" w:hAnsi="Times New Roman" w:cs="Times New Roman"/>
                <w:sz w:val="18"/>
              </w:rPr>
              <w:t>Fig.</w:t>
            </w:r>
            <w:r>
              <w:rPr>
                <w:rFonts w:ascii="Times New Roman" w:hAnsi="Times New Roman" w:cs="Times New Roman"/>
                <w:sz w:val="18"/>
              </w:rPr>
              <w:t>10</w:t>
            </w:r>
            <w:r w:rsidRPr="00AD32E5">
              <w:rPr>
                <w:rFonts w:ascii="Times New Roman" w:hAnsi="Times New Roman" w:cs="Times New Roman"/>
                <w:sz w:val="18"/>
              </w:rPr>
              <w:t xml:space="preserve"> Storage volume profile of the year</w:t>
            </w:r>
          </w:p>
        </w:tc>
        <w:tc>
          <w:tcPr>
            <w:tcW w:w="5115" w:type="dxa"/>
          </w:tcPr>
          <w:p w14:paraId="230C00C0" w14:textId="4AD34B5B" w:rsidR="002122B7" w:rsidRDefault="002122B7" w:rsidP="002122B7">
            <w:pPr>
              <w:pStyle w:val="ListParagraph"/>
              <w:ind w:left="0"/>
              <w:jc w:val="center"/>
              <w:rPr>
                <w:rFonts w:ascii="Times New Roman" w:hAnsi="Times New Roman" w:cs="Times New Roman"/>
              </w:rPr>
            </w:pPr>
            <w:r w:rsidRPr="00AD32E5">
              <w:rPr>
                <w:rFonts w:ascii="Times New Roman" w:hAnsi="Times New Roman" w:cs="Times New Roman"/>
                <w:sz w:val="18"/>
              </w:rPr>
              <w:t>Fig.</w:t>
            </w:r>
            <w:r>
              <w:rPr>
                <w:rFonts w:ascii="Times New Roman" w:hAnsi="Times New Roman" w:cs="Times New Roman"/>
                <w:sz w:val="18"/>
              </w:rPr>
              <w:t>11</w:t>
            </w:r>
            <w:r w:rsidRPr="00AD32E5">
              <w:rPr>
                <w:rFonts w:ascii="Times New Roman" w:hAnsi="Times New Roman" w:cs="Times New Roman"/>
                <w:sz w:val="18"/>
              </w:rPr>
              <w:t xml:space="preserve"> Histogram of storage volume</w:t>
            </w:r>
          </w:p>
        </w:tc>
      </w:tr>
    </w:tbl>
    <w:p w14:paraId="134967FA" w14:textId="608C6315" w:rsidR="00AD32E5" w:rsidRPr="00AD32E5" w:rsidRDefault="00AD32E5" w:rsidP="00AD32E5">
      <w:pPr>
        <w:rPr>
          <w:rFonts w:ascii="Times New Roman" w:hAnsi="Times New Roman" w:cs="Times New Roman"/>
          <w:sz w:val="18"/>
        </w:rPr>
      </w:pPr>
    </w:p>
    <w:p w14:paraId="4D54C0CA" w14:textId="4CB8484A" w:rsidR="00353633" w:rsidRPr="002D14F0" w:rsidRDefault="00A857B1" w:rsidP="008D468E">
      <w:pPr>
        <w:jc w:val="both"/>
        <w:rPr>
          <w:rFonts w:ascii="Times New Roman" w:hAnsi="Times New Roman" w:cs="Times New Roman"/>
        </w:rPr>
      </w:pPr>
      <w:r>
        <w:rPr>
          <w:rFonts w:ascii="Times New Roman" w:hAnsi="Times New Roman" w:cs="Times New Roman"/>
        </w:rPr>
        <w:t>Figure</w:t>
      </w:r>
      <w:r w:rsidR="00CF58F7">
        <w:rPr>
          <w:rFonts w:ascii="Times New Roman" w:hAnsi="Times New Roman" w:cs="Times New Roman"/>
        </w:rPr>
        <w:t xml:space="preserve"> 10</w:t>
      </w:r>
      <w:r>
        <w:rPr>
          <w:rFonts w:ascii="Times New Roman" w:hAnsi="Times New Roman" w:cs="Times New Roman"/>
        </w:rPr>
        <w:t xml:space="preserve"> and figure 1</w:t>
      </w:r>
      <w:r w:rsidR="00CF58F7">
        <w:rPr>
          <w:rFonts w:ascii="Times New Roman" w:hAnsi="Times New Roman" w:cs="Times New Roman"/>
        </w:rPr>
        <w:t>1</w:t>
      </w:r>
      <w:r w:rsidR="009808AF" w:rsidRPr="002D14F0">
        <w:rPr>
          <w:rFonts w:ascii="Times New Roman" w:hAnsi="Times New Roman" w:cs="Times New Roman"/>
        </w:rPr>
        <w:t xml:space="preserve"> indicate the charging and discharging times and the usage of the storage. But unfort</w:t>
      </w:r>
      <w:r w:rsidR="00B10EB7">
        <w:rPr>
          <w:rFonts w:ascii="Times New Roman" w:hAnsi="Times New Roman" w:cs="Times New Roman"/>
        </w:rPr>
        <w:t>unately, for almost half a year, 3</w:t>
      </w:r>
      <w:r w:rsidR="00B10EB7" w:rsidRPr="00B10EB7">
        <w:rPr>
          <w:rFonts w:ascii="Times New Roman" w:hAnsi="Times New Roman" w:cs="Times New Roman"/>
        </w:rPr>
        <w:t>922</w:t>
      </w:r>
      <w:r w:rsidR="00B10EB7">
        <w:rPr>
          <w:rFonts w:ascii="Times New Roman" w:hAnsi="Times New Roman" w:cs="Times New Roman"/>
        </w:rPr>
        <w:t xml:space="preserve"> hours, </w:t>
      </w:r>
      <w:r w:rsidR="009808AF" w:rsidRPr="002D14F0">
        <w:rPr>
          <w:rFonts w:ascii="Times New Roman" w:hAnsi="Times New Roman" w:cs="Times New Roman"/>
        </w:rPr>
        <w:t>the bags are empty, which means</w:t>
      </w:r>
      <w:r w:rsidR="00B10EB7">
        <w:rPr>
          <w:rFonts w:ascii="Times New Roman" w:hAnsi="Times New Roman" w:cs="Times New Roman"/>
        </w:rPr>
        <w:t xml:space="preserve"> the generation is not enough</w:t>
      </w:r>
      <w:r w:rsidR="009808AF" w:rsidRPr="002D14F0">
        <w:rPr>
          <w:rFonts w:ascii="Times New Roman" w:hAnsi="Times New Roman" w:cs="Times New Roman"/>
        </w:rPr>
        <w:t xml:space="preserve">. </w:t>
      </w:r>
    </w:p>
    <w:p w14:paraId="4774EE82" w14:textId="77777777" w:rsidR="005B08AC" w:rsidRPr="00E57852" w:rsidRDefault="00F874B3" w:rsidP="005F7B58">
      <w:pPr>
        <w:pStyle w:val="ListParagraph"/>
        <w:numPr>
          <w:ilvl w:val="0"/>
          <w:numId w:val="11"/>
        </w:numPr>
        <w:jc w:val="both"/>
        <w:rPr>
          <w:rFonts w:ascii="Times New Roman" w:hAnsi="Times New Roman" w:cs="Times New Roman"/>
        </w:rPr>
      </w:pPr>
      <w:r>
        <w:rPr>
          <w:rFonts w:ascii="Times New Roman" w:hAnsi="Times New Roman" w:cs="Times New Roman"/>
        </w:rPr>
        <w:t>Heat load</w:t>
      </w:r>
      <w:r w:rsidR="007E0532">
        <w:rPr>
          <w:rFonts w:ascii="Times New Roman" w:hAnsi="Times New Roman" w:cs="Times New Roman"/>
        </w:rPr>
        <w:t xml:space="preserve"> in the storage tanks</w:t>
      </w:r>
    </w:p>
    <w:p w14:paraId="49882964" w14:textId="77777777" w:rsidR="00AB288E" w:rsidRDefault="005B08AC" w:rsidP="00AB288E">
      <w:pPr>
        <w:jc w:val="both"/>
        <w:rPr>
          <w:rFonts w:ascii="Times New Roman" w:hAnsi="Times New Roman" w:cs="Times New Roman"/>
        </w:rPr>
      </w:pPr>
      <w:r>
        <w:rPr>
          <w:noProof/>
        </w:rPr>
        <w:lastRenderedPageBreak/>
        <w:drawing>
          <wp:anchor distT="0" distB="0" distL="114300" distR="114300" simplePos="0" relativeHeight="251674624" behindDoc="0" locked="0" layoutInCell="1" allowOverlap="1" wp14:anchorId="431050B5" wp14:editId="07552559">
            <wp:simplePos x="0" y="0"/>
            <wp:positionH relativeFrom="column">
              <wp:posOffset>977900</wp:posOffset>
            </wp:positionH>
            <wp:positionV relativeFrom="paragraph">
              <wp:posOffset>802005</wp:posOffset>
            </wp:positionV>
            <wp:extent cx="3695700" cy="15582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95700" cy="1558290"/>
                    </a:xfrm>
                    <a:prstGeom prst="rect">
                      <a:avLst/>
                    </a:prstGeom>
                  </pic:spPr>
                </pic:pic>
              </a:graphicData>
            </a:graphic>
            <wp14:sizeRelH relativeFrom="page">
              <wp14:pctWidth>0</wp14:pctWidth>
            </wp14:sizeRelH>
            <wp14:sizeRelV relativeFrom="page">
              <wp14:pctHeight>0</wp14:pctHeight>
            </wp14:sizeRelV>
          </wp:anchor>
        </w:drawing>
      </w:r>
      <w:r w:rsidR="006E7A1D" w:rsidRPr="007E0532">
        <w:rPr>
          <w:rFonts w:ascii="Times New Roman" w:hAnsi="Times New Roman" w:cs="Times New Roman"/>
        </w:rPr>
        <w:t xml:space="preserve">Initial volume </w:t>
      </w:r>
      <w:r w:rsidR="007E0532" w:rsidRPr="007E0532">
        <w:rPr>
          <w:rFonts w:ascii="Times New Roman" w:hAnsi="Times New Roman" w:cs="Times New Roman"/>
        </w:rPr>
        <w:t xml:space="preserve">of the oil in four tanks are set to be half of the tank volume, </w:t>
      </w:r>
      <w:r w:rsidR="006E7A1D" w:rsidRPr="007E0532">
        <w:rPr>
          <w:rFonts w:ascii="Times New Roman" w:hAnsi="Times New Roman" w:cs="Times New Roman"/>
        </w:rPr>
        <w:t>218.5m</w:t>
      </w:r>
      <w:r w:rsidR="006E7A1D" w:rsidRPr="000012F6">
        <w:rPr>
          <w:rFonts w:ascii="Times New Roman" w:hAnsi="Times New Roman" w:cs="Times New Roman"/>
          <w:vertAlign w:val="superscript"/>
        </w:rPr>
        <w:t>3</w:t>
      </w:r>
      <w:r w:rsidR="007E0532" w:rsidRPr="007E0532">
        <w:rPr>
          <w:rFonts w:ascii="Times New Roman" w:hAnsi="Times New Roman" w:cs="Times New Roman"/>
        </w:rPr>
        <w:t xml:space="preserve">. </w:t>
      </w:r>
      <w:r w:rsidR="009808AF" w:rsidRPr="007E0532">
        <w:rPr>
          <w:rFonts w:ascii="Times New Roman" w:hAnsi="Times New Roman" w:cs="Times New Roman"/>
        </w:rPr>
        <w:t xml:space="preserve">Because the two loops behave quite similarly, we could just </w:t>
      </w:r>
      <w:r>
        <w:rPr>
          <w:rFonts w:ascii="Times New Roman" w:hAnsi="Times New Roman" w:cs="Times New Roman"/>
        </w:rPr>
        <w:t xml:space="preserve">analyze </w:t>
      </w:r>
      <w:r w:rsidR="009808AF" w:rsidRPr="007E0532">
        <w:rPr>
          <w:rFonts w:ascii="Times New Roman" w:hAnsi="Times New Roman" w:cs="Times New Roman"/>
        </w:rPr>
        <w:t>the first one. Since the tanks and heat exchangers are connected together, the total volume of the oil in loop one is constant</w:t>
      </w:r>
      <w:r w:rsidR="00F874B3">
        <w:rPr>
          <w:rFonts w:ascii="Times New Roman" w:hAnsi="Times New Roman" w:cs="Times New Roman"/>
        </w:rPr>
        <w:t xml:space="preserve">. </w:t>
      </w:r>
      <w:r w:rsidR="00F874B3" w:rsidRPr="007E0532">
        <w:rPr>
          <w:rFonts w:ascii="Times New Roman" w:hAnsi="Times New Roman" w:cs="Times New Roman"/>
        </w:rPr>
        <w:t>When charging, the fluid move</w:t>
      </w:r>
      <w:r w:rsidR="00F874B3">
        <w:rPr>
          <w:rFonts w:ascii="Times New Roman" w:hAnsi="Times New Roman" w:cs="Times New Roman"/>
        </w:rPr>
        <w:t xml:space="preserve">s from cold tank to hot tank, when discharging, fluid moves the other way around. </w:t>
      </w:r>
    </w:p>
    <w:p w14:paraId="721098B6" w14:textId="77777777" w:rsidR="00AB288E" w:rsidRPr="00AD32E5" w:rsidRDefault="00AB288E" w:rsidP="00AB288E">
      <w:pPr>
        <w:jc w:val="center"/>
        <w:rPr>
          <w:rFonts w:ascii="Times New Roman" w:hAnsi="Times New Roman" w:cs="Times New Roman"/>
          <w:sz w:val="18"/>
        </w:rPr>
      </w:pPr>
      <w:r w:rsidRPr="00AD32E5">
        <w:rPr>
          <w:rFonts w:ascii="Times New Roman" w:hAnsi="Times New Roman" w:cs="Times New Roman"/>
          <w:sz w:val="18"/>
        </w:rPr>
        <w:t>Fig. 1</w:t>
      </w:r>
      <w:r>
        <w:rPr>
          <w:rFonts w:ascii="Times New Roman" w:hAnsi="Times New Roman" w:cs="Times New Roman"/>
          <w:sz w:val="18"/>
        </w:rPr>
        <w:t>2</w:t>
      </w:r>
      <w:r w:rsidRPr="00AD32E5">
        <w:rPr>
          <w:rFonts w:ascii="Times New Roman" w:hAnsi="Times New Roman" w:cs="Times New Roman"/>
          <w:sz w:val="18"/>
        </w:rPr>
        <w:t xml:space="preserve"> The first loop of the thermal recovery system</w:t>
      </w:r>
    </w:p>
    <w:p w14:paraId="6F2ED0E3" w14:textId="08CA6766" w:rsidR="00AB288E" w:rsidDel="00490E2B" w:rsidRDefault="00AB288E" w:rsidP="00AB288E">
      <w:pPr>
        <w:jc w:val="both"/>
        <w:rPr>
          <w:del w:id="2" w:author="J Woo" w:date="2015-05-19T20:03:00Z"/>
          <w:rFonts w:ascii="Times New Roman" w:hAnsi="Times New Roman" w:cs="Times New Roman"/>
        </w:rPr>
      </w:pPr>
    </w:p>
    <w:p w14:paraId="2FA3656B" w14:textId="515109C2" w:rsidR="00334315" w:rsidRDefault="00490E2B" w:rsidP="008D468E">
      <w:pPr>
        <w:jc w:val="both"/>
        <w:rPr>
          <w:rFonts w:ascii="Times New Roman" w:hAnsi="Times New Roman" w:cs="Times New Roman"/>
        </w:rPr>
      </w:pPr>
      <w:r>
        <w:rPr>
          <w:rStyle w:val="CommentReference"/>
        </w:rPr>
        <w:commentReference w:id="3"/>
      </w:r>
      <w:r w:rsidR="00AB288E">
        <w:rPr>
          <w:rFonts w:ascii="Times New Roman" w:hAnsi="Times New Roman" w:cs="Times New Roman"/>
        </w:rPr>
        <w:t xml:space="preserve">The problem </w:t>
      </w:r>
      <w:r>
        <w:rPr>
          <w:rFonts w:ascii="Times New Roman" w:hAnsi="Times New Roman" w:cs="Times New Roman"/>
        </w:rPr>
        <w:t xml:space="preserve">(demonstrated </w:t>
      </w:r>
      <w:r w:rsidR="00AB288E">
        <w:rPr>
          <w:rFonts w:ascii="Times New Roman" w:hAnsi="Times New Roman" w:cs="Times New Roman"/>
        </w:rPr>
        <w:t xml:space="preserve">in </w:t>
      </w:r>
      <w:r>
        <w:rPr>
          <w:rFonts w:ascii="Times New Roman" w:hAnsi="Times New Roman" w:cs="Times New Roman"/>
        </w:rPr>
        <w:t xml:space="preserve">Figure </w:t>
      </w:r>
      <w:r w:rsidR="00AB288E">
        <w:rPr>
          <w:rFonts w:ascii="Times New Roman" w:hAnsi="Times New Roman" w:cs="Times New Roman"/>
        </w:rPr>
        <w:t>1</w:t>
      </w:r>
      <w:r w:rsidR="001D4F8F">
        <w:rPr>
          <w:rFonts w:ascii="Times New Roman" w:hAnsi="Times New Roman" w:cs="Times New Roman"/>
        </w:rPr>
        <w:t>4</w:t>
      </w:r>
      <w:r w:rsidR="00AB288E">
        <w:rPr>
          <w:rFonts w:ascii="Times New Roman" w:hAnsi="Times New Roman" w:cs="Times New Roman"/>
        </w:rPr>
        <w:t xml:space="preserve"> </w:t>
      </w:r>
      <w:r w:rsidR="001D4F8F">
        <w:rPr>
          <w:rFonts w:ascii="Times New Roman" w:hAnsi="Times New Roman" w:cs="Times New Roman"/>
        </w:rPr>
        <w:t>(</w:t>
      </w:r>
      <w:r w:rsidR="00AB288E">
        <w:rPr>
          <w:rFonts w:ascii="Times New Roman" w:hAnsi="Times New Roman" w:cs="Times New Roman"/>
        </w:rPr>
        <w:t>a</w:t>
      </w:r>
      <w:r w:rsidR="001D4F8F">
        <w:rPr>
          <w:rFonts w:ascii="Times New Roman" w:hAnsi="Times New Roman" w:cs="Times New Roman"/>
        </w:rPr>
        <w:t>)</w:t>
      </w:r>
      <w:r>
        <w:rPr>
          <w:rFonts w:ascii="Times New Roman" w:hAnsi="Times New Roman" w:cs="Times New Roman"/>
        </w:rPr>
        <w:t>)</w:t>
      </w:r>
      <w:r w:rsidR="00AB288E">
        <w:rPr>
          <w:rFonts w:ascii="Times New Roman" w:hAnsi="Times New Roman" w:cs="Times New Roman"/>
        </w:rPr>
        <w:t xml:space="preserve"> is that there’s a danger of draining the hot tank and overflow the cold tank. It is not surprising because there’s energy loss during charging and discharging,</w:t>
      </w:r>
      <w:r w:rsidR="001D4F8F">
        <w:rPr>
          <w:rFonts w:ascii="Times New Roman" w:hAnsi="Times New Roman" w:cs="Times New Roman"/>
        </w:rPr>
        <w:t xml:space="preserve"> so we have to make it up using extra heat</w:t>
      </w:r>
      <w:r w:rsidR="00AB288E">
        <w:rPr>
          <w:rFonts w:ascii="Times New Roman" w:hAnsi="Times New Roman" w:cs="Times New Roman"/>
        </w:rPr>
        <w:t>. Therefore, we need to pump the fluid back, and heat it up</w:t>
      </w:r>
      <w:r w:rsidR="00790674">
        <w:rPr>
          <w:rFonts w:ascii="Times New Roman" w:hAnsi="Times New Roman" w:cs="Times New Roman"/>
        </w:rPr>
        <w:t xml:space="preserve"> (350.5</w:t>
      </w:r>
      <w:r w:rsidR="00790674">
        <w:rPr>
          <w:rFonts w:ascii="Times New Roman" w:hAnsi="Times New Roman" w:cs="Times New Roman"/>
        </w:rPr>
        <w:t>MWH</w:t>
      </w:r>
      <w:r w:rsidR="00790674">
        <w:rPr>
          <w:rFonts w:ascii="Times New Roman" w:hAnsi="Times New Roman" w:cs="Times New Roman"/>
        </w:rPr>
        <w:t>/ year)</w:t>
      </w:r>
      <w:r w:rsidR="00AB288E">
        <w:rPr>
          <w:rFonts w:ascii="Times New Roman" w:hAnsi="Times New Roman" w:cs="Times New Roman"/>
        </w:rPr>
        <w:t xml:space="preserve"> to the hot tank temperature before it’s goin</w:t>
      </w:r>
      <w:r w:rsidR="001D4F8F">
        <w:rPr>
          <w:rFonts w:ascii="Times New Roman" w:hAnsi="Times New Roman" w:cs="Times New Roman"/>
        </w:rPr>
        <w:t xml:space="preserve">g to drain. </w:t>
      </w:r>
    </w:p>
    <w:p w14:paraId="5F171600" w14:textId="2E3F81FA" w:rsidR="00043D8E" w:rsidRDefault="00334315" w:rsidP="00043D8E">
      <w:pPr>
        <w:jc w:val="both"/>
        <w:rPr>
          <w:rFonts w:ascii="Times New Roman" w:hAnsi="Times New Roman" w:cs="Times New Roman"/>
        </w:rPr>
      </w:pPr>
      <w:commentRangeStart w:id="3"/>
      <w:r>
        <w:rPr>
          <w:rFonts w:ascii="Times New Roman" w:hAnsi="Times New Roman" w:cs="Times New Roman"/>
          <w:noProof/>
        </w:rPr>
        <w:drawing>
          <wp:anchor distT="0" distB="0" distL="114300" distR="114300" simplePos="0" relativeHeight="251706368" behindDoc="0" locked="0" layoutInCell="1" allowOverlap="1" wp14:anchorId="5C81D587" wp14:editId="1109E615">
            <wp:simplePos x="0" y="0"/>
            <wp:positionH relativeFrom="margin">
              <wp:align>center</wp:align>
            </wp:positionH>
            <wp:positionV relativeFrom="paragraph">
              <wp:posOffset>886968</wp:posOffset>
            </wp:positionV>
            <wp:extent cx="5398135" cy="23812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15-05-04_23h26_33.png"/>
                    <pic:cNvPicPr/>
                  </pic:nvPicPr>
                  <pic:blipFill>
                    <a:blip r:embed="rId22">
                      <a:extLst>
                        <a:ext uri="{28A0092B-C50C-407E-A947-70E740481C1C}">
                          <a14:useLocalDpi xmlns:a14="http://schemas.microsoft.com/office/drawing/2010/main" val="0"/>
                        </a:ext>
                      </a:extLst>
                    </a:blip>
                    <a:stretch>
                      <a:fillRect/>
                    </a:stretch>
                  </pic:blipFill>
                  <pic:spPr>
                    <a:xfrm>
                      <a:off x="0" y="0"/>
                      <a:ext cx="5398135" cy="2381250"/>
                    </a:xfrm>
                    <a:prstGeom prst="rect">
                      <a:avLst/>
                    </a:prstGeom>
                  </pic:spPr>
                </pic:pic>
              </a:graphicData>
            </a:graphic>
            <wp14:sizeRelH relativeFrom="margin">
              <wp14:pctWidth>0</wp14:pctWidth>
            </wp14:sizeRelH>
            <wp14:sizeRelV relativeFrom="margin">
              <wp14:pctHeight>0</wp14:pctHeight>
            </wp14:sizeRelV>
          </wp:anchor>
        </w:drawing>
      </w:r>
      <w:commentRangeEnd w:id="3"/>
      <w:r w:rsidR="001D4F8F">
        <w:rPr>
          <w:rFonts w:ascii="Times New Roman" w:hAnsi="Times New Roman" w:cs="Times New Roman"/>
        </w:rPr>
        <w:t>Otherwise, we could use</w:t>
      </w:r>
      <w:r w:rsidR="00AB288E">
        <w:rPr>
          <w:rFonts w:ascii="Times New Roman" w:hAnsi="Times New Roman" w:cs="Times New Roman"/>
        </w:rPr>
        <w:t xml:space="preserve"> heat source to maintain perfect temperature exchange like the following configuration. </w:t>
      </w:r>
      <w:r w:rsidR="005B2FCE">
        <w:rPr>
          <w:rFonts w:ascii="Times New Roman" w:hAnsi="Times New Roman" w:cs="Times New Roman"/>
        </w:rPr>
        <w:t xml:space="preserve">In that case, the </w:t>
      </w:r>
      <w:r w:rsidR="005B2FCE" w:rsidRPr="007E0532">
        <w:rPr>
          <w:rFonts w:ascii="Times New Roman" w:hAnsi="Times New Roman" w:cs="Times New Roman"/>
        </w:rPr>
        <w:t xml:space="preserve">volume in each tank is </w:t>
      </w:r>
      <w:r w:rsidR="005B2FCE">
        <w:rPr>
          <w:rFonts w:ascii="Times New Roman" w:hAnsi="Times New Roman" w:cs="Times New Roman"/>
        </w:rPr>
        <w:t xml:space="preserve">exactly </w:t>
      </w:r>
      <w:r w:rsidR="005B2FCE" w:rsidRPr="007E0532">
        <w:rPr>
          <w:rFonts w:ascii="Times New Roman" w:hAnsi="Times New Roman" w:cs="Times New Roman"/>
        </w:rPr>
        <w:t>a mirror to the other</w:t>
      </w:r>
      <w:r w:rsidR="005B2FCE">
        <w:rPr>
          <w:rFonts w:ascii="Times New Roman" w:hAnsi="Times New Roman" w:cs="Times New Roman"/>
        </w:rPr>
        <w:t xml:space="preserve">, as shown in figure 14 </w:t>
      </w:r>
      <w:r w:rsidR="00E71974">
        <w:rPr>
          <w:rFonts w:ascii="Times New Roman" w:hAnsi="Times New Roman" w:cs="Times New Roman"/>
        </w:rPr>
        <w:t>(</w:t>
      </w:r>
      <w:r w:rsidR="005B2FCE">
        <w:rPr>
          <w:rFonts w:ascii="Times New Roman" w:hAnsi="Times New Roman" w:cs="Times New Roman"/>
        </w:rPr>
        <w:t>b</w:t>
      </w:r>
      <w:r w:rsidR="00E71974">
        <w:rPr>
          <w:rFonts w:ascii="Times New Roman" w:hAnsi="Times New Roman" w:cs="Times New Roman"/>
        </w:rPr>
        <w:t>)</w:t>
      </w:r>
      <w:r w:rsidR="005B2FCE">
        <w:rPr>
          <w:rFonts w:ascii="Times New Roman" w:hAnsi="Times New Roman" w:cs="Times New Roman"/>
        </w:rPr>
        <w:t>.</w:t>
      </w:r>
      <w:r w:rsidR="00A154CA">
        <w:rPr>
          <w:rFonts w:ascii="Times New Roman" w:hAnsi="Times New Roman" w:cs="Times New Roman"/>
        </w:rPr>
        <w:t xml:space="preserve"> But the disadvantage of this system is obvious too, we have to </w:t>
      </w:r>
      <w:r w:rsidR="00043D8E">
        <w:rPr>
          <w:rFonts w:ascii="Times New Roman" w:hAnsi="Times New Roman" w:cs="Times New Roman"/>
        </w:rPr>
        <w:t xml:space="preserve">heat up the fluid </w:t>
      </w:r>
      <w:r w:rsidR="00043D8E">
        <w:rPr>
          <w:rFonts w:ascii="Times New Roman" w:hAnsi="Times New Roman" w:cs="Times New Roman"/>
        </w:rPr>
        <w:t>by 50~60K</w:t>
      </w:r>
      <w:r w:rsidR="00790674">
        <w:rPr>
          <w:rFonts w:ascii="Times New Roman" w:hAnsi="Times New Roman" w:cs="Times New Roman"/>
        </w:rPr>
        <w:t xml:space="preserve"> to reach the hot</w:t>
      </w:r>
      <w:r w:rsidR="00043D8E">
        <w:rPr>
          <w:rFonts w:ascii="Times New Roman" w:hAnsi="Times New Roman" w:cs="Times New Roman"/>
        </w:rPr>
        <w:t xml:space="preserve"> tank</w:t>
      </w:r>
      <w:r w:rsidR="00790674">
        <w:rPr>
          <w:rFonts w:ascii="Times New Roman" w:hAnsi="Times New Roman" w:cs="Times New Roman"/>
        </w:rPr>
        <w:t xml:space="preserve"> temperature</w:t>
      </w:r>
      <w:r w:rsidR="00043D8E">
        <w:rPr>
          <w:rFonts w:ascii="Times New Roman" w:hAnsi="Times New Roman" w:cs="Times New Roman"/>
        </w:rPr>
        <w:t xml:space="preserve"> </w:t>
      </w:r>
      <w:r>
        <w:rPr>
          <w:rFonts w:ascii="Times New Roman" w:hAnsi="Times New Roman" w:cs="Times New Roman"/>
        </w:rPr>
        <w:t xml:space="preserve">as well as </w:t>
      </w:r>
      <w:r w:rsidR="00043D8E">
        <w:rPr>
          <w:rFonts w:ascii="Times New Roman" w:hAnsi="Times New Roman" w:cs="Times New Roman"/>
        </w:rPr>
        <w:t xml:space="preserve">cool it down to </w:t>
      </w:r>
      <w:r>
        <w:rPr>
          <w:rFonts w:ascii="Times New Roman" w:hAnsi="Times New Roman" w:cs="Times New Roman"/>
        </w:rPr>
        <w:t>40</w:t>
      </w:r>
      <w:r w:rsidR="00043D8E">
        <w:rPr>
          <w:rFonts w:ascii="Times New Roman" w:hAnsi="Times New Roman" w:cs="Times New Roman"/>
        </w:rPr>
        <w:t>~50</w:t>
      </w:r>
      <w:r>
        <w:rPr>
          <w:rFonts w:ascii="Times New Roman" w:hAnsi="Times New Roman" w:cs="Times New Roman"/>
        </w:rPr>
        <w:t xml:space="preserve"> K below than ambient temperature</w:t>
      </w:r>
      <w:r w:rsidR="00A154CA">
        <w:rPr>
          <w:rFonts w:ascii="Times New Roman" w:hAnsi="Times New Roman" w:cs="Times New Roman"/>
        </w:rPr>
        <w:t>.</w:t>
      </w:r>
      <w:r>
        <w:rPr>
          <w:rFonts w:ascii="Times New Roman" w:hAnsi="Times New Roman" w:cs="Times New Roman"/>
        </w:rPr>
        <w:t xml:space="preserve"> </w:t>
      </w:r>
      <w:r w:rsidR="00043D8E">
        <w:rPr>
          <w:rFonts w:ascii="Times New Roman" w:hAnsi="Times New Roman" w:cs="Times New Roman"/>
        </w:rPr>
        <w:t>That</w:t>
      </w:r>
      <w:r w:rsidR="00790674">
        <w:rPr>
          <w:rFonts w:ascii="Times New Roman" w:hAnsi="Times New Roman" w:cs="Times New Roman"/>
        </w:rPr>
        <w:t xml:space="preserve"> is over 1500MWH a year, which doesn’t make sense.</w:t>
      </w:r>
    </w:p>
    <w:p w14:paraId="1230C475" w14:textId="77777777" w:rsidR="00490E2B" w:rsidRDefault="00490E2B" w:rsidP="008D468E">
      <w:pPr>
        <w:jc w:val="both"/>
        <w:rPr>
          <w:rFonts w:ascii="Times New Roman" w:hAnsi="Times New Roman" w:cs="Times New Roman"/>
        </w:rPr>
      </w:pPr>
    </w:p>
    <w:p w14:paraId="03E421EA" w14:textId="0D5C200F" w:rsidR="001D4F8F" w:rsidRPr="001D4F8F" w:rsidRDefault="001D4F8F" w:rsidP="001D4F8F">
      <w:pPr>
        <w:jc w:val="center"/>
        <w:rPr>
          <w:rFonts w:ascii="Times New Roman" w:hAnsi="Times New Roman" w:cs="Times New Roman"/>
          <w:sz w:val="18"/>
        </w:rPr>
      </w:pPr>
      <w:r w:rsidRPr="001D4F8F">
        <w:rPr>
          <w:rFonts w:ascii="Times New Roman" w:hAnsi="Times New Roman" w:cs="Times New Roman"/>
          <w:sz w:val="18"/>
        </w:rPr>
        <w:t xml:space="preserve">Fig. 13 </w:t>
      </w:r>
      <w:r w:rsidR="00043D8E">
        <w:rPr>
          <w:rFonts w:ascii="Times New Roman" w:hAnsi="Times New Roman" w:cs="Times New Roman"/>
          <w:sz w:val="18"/>
        </w:rPr>
        <w:t>Configuration 2: an</w:t>
      </w:r>
      <w:r w:rsidRPr="001D4F8F">
        <w:rPr>
          <w:rFonts w:ascii="Times New Roman" w:hAnsi="Times New Roman" w:cs="Times New Roman"/>
          <w:sz w:val="18"/>
        </w:rPr>
        <w:t>other temperature setting involving extra heat to maintain perfect temperature change</w:t>
      </w:r>
    </w:p>
    <w:p w14:paraId="0FCA10B3" w14:textId="560472E4" w:rsidR="00AB288E" w:rsidRPr="007E0532" w:rsidRDefault="001D4F8F" w:rsidP="008D468E">
      <w:pPr>
        <w:jc w:val="both"/>
        <w:rPr>
          <w:rFonts w:ascii="Times New Roman" w:hAnsi="Times New Roman" w:cs="Times New Roman"/>
        </w:rPr>
      </w:pPr>
      <w:r>
        <w:rPr>
          <w:noProof/>
        </w:rPr>
        <w:lastRenderedPageBreak/>
        <w:drawing>
          <wp:anchor distT="0" distB="0" distL="114300" distR="114300" simplePos="0" relativeHeight="251705344" behindDoc="0" locked="0" layoutInCell="1" allowOverlap="1" wp14:anchorId="6CB45BC8" wp14:editId="5AC6F38A">
            <wp:simplePos x="0" y="0"/>
            <wp:positionH relativeFrom="margin">
              <wp:posOffset>915211</wp:posOffset>
            </wp:positionH>
            <wp:positionV relativeFrom="paragraph">
              <wp:posOffset>264795</wp:posOffset>
            </wp:positionV>
            <wp:extent cx="4184650" cy="1959990"/>
            <wp:effectExtent l="0" t="0" r="6350" b="254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84650" cy="1959990"/>
                    </a:xfrm>
                    <a:prstGeom prst="rect">
                      <a:avLst/>
                    </a:prstGeom>
                  </pic:spPr>
                </pic:pic>
              </a:graphicData>
            </a:graphic>
          </wp:anchor>
        </w:drawing>
      </w:r>
    </w:p>
    <w:p w14:paraId="51CB0961" w14:textId="282B76B6" w:rsidR="00AB288E" w:rsidRPr="00AD32E5" w:rsidRDefault="00AB288E" w:rsidP="00AB288E">
      <w:pPr>
        <w:jc w:val="center"/>
        <w:rPr>
          <w:rFonts w:ascii="Times New Roman" w:hAnsi="Times New Roman" w:cs="Times New Roman"/>
          <w:sz w:val="18"/>
        </w:rPr>
      </w:pPr>
      <w:r w:rsidRPr="00AD32E5">
        <w:rPr>
          <w:rFonts w:ascii="Times New Roman" w:hAnsi="Times New Roman" w:cs="Times New Roman"/>
          <w:sz w:val="18"/>
        </w:rPr>
        <w:t>Fig. 1</w:t>
      </w:r>
      <w:r w:rsidR="001D4F8F">
        <w:rPr>
          <w:rFonts w:ascii="Times New Roman" w:hAnsi="Times New Roman" w:cs="Times New Roman"/>
          <w:sz w:val="18"/>
        </w:rPr>
        <w:t>4</w:t>
      </w:r>
      <w:r>
        <w:rPr>
          <w:rFonts w:ascii="Times New Roman" w:hAnsi="Times New Roman" w:cs="Times New Roman"/>
          <w:sz w:val="18"/>
        </w:rPr>
        <w:t xml:space="preserve"> (a)</w:t>
      </w:r>
      <w:r w:rsidRPr="00AD32E5">
        <w:rPr>
          <w:rFonts w:ascii="Times New Roman" w:hAnsi="Times New Roman" w:cs="Times New Roman"/>
          <w:sz w:val="18"/>
        </w:rPr>
        <w:t xml:space="preserve"> Oil volume change in hot tank </w:t>
      </w:r>
      <w:r>
        <w:rPr>
          <w:rFonts w:ascii="Times New Roman" w:hAnsi="Times New Roman" w:cs="Times New Roman"/>
          <w:sz w:val="18"/>
        </w:rPr>
        <w:t>1 and cold tank 1</w:t>
      </w:r>
    </w:p>
    <w:p w14:paraId="205CFA62" w14:textId="2CDC9540" w:rsidR="00F874B3" w:rsidRDefault="00AD32E5" w:rsidP="008D468E">
      <w:pPr>
        <w:ind w:left="360"/>
        <w:jc w:val="both"/>
        <w:rPr>
          <w:rFonts w:ascii="Times New Roman" w:hAnsi="Times New Roman" w:cs="Times New Roman"/>
        </w:rPr>
      </w:pPr>
      <w:r w:rsidRPr="00F874B3">
        <w:rPr>
          <w:rFonts w:ascii="Times New Roman" w:hAnsi="Times New Roman" w:cs="Times New Roman"/>
          <w:noProof/>
        </w:rPr>
        <w:drawing>
          <wp:anchor distT="0" distB="0" distL="114300" distR="114300" simplePos="0" relativeHeight="251668480" behindDoc="0" locked="0" layoutInCell="1" allowOverlap="1" wp14:anchorId="4775C0CF" wp14:editId="30F1678F">
            <wp:simplePos x="0" y="0"/>
            <wp:positionH relativeFrom="margin">
              <wp:align>center</wp:align>
            </wp:positionH>
            <wp:positionV relativeFrom="paragraph">
              <wp:posOffset>217170</wp:posOffset>
            </wp:positionV>
            <wp:extent cx="4025900" cy="2279650"/>
            <wp:effectExtent l="0" t="0" r="0" b="6350"/>
            <wp:wrapTopAndBottom/>
            <wp:docPr id="15" name="Picture 15" descr="E:\courseworks\Infrastructure planning\final project\baseload 30 plot\Screenpresso\2015-05-04_11h1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urseworks\Infrastructure planning\final project\baseload 30 plot\Screenpresso\2015-05-04_11h13_3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5900" cy="2279650"/>
                    </a:xfrm>
                    <a:prstGeom prst="rect">
                      <a:avLst/>
                    </a:prstGeom>
                    <a:noFill/>
                    <a:ln>
                      <a:noFill/>
                    </a:ln>
                  </pic:spPr>
                </pic:pic>
              </a:graphicData>
            </a:graphic>
            <wp14:sizeRelH relativeFrom="margin">
              <wp14:pctWidth>0</wp14:pctWidth>
            </wp14:sizeRelH>
            <wp14:sizeRelV relativeFrom="margin">
              <wp14:pctHeight>0</wp14:pctHeight>
            </wp14:sizeRelV>
          </wp:anchor>
        </w:drawing>
      </w:r>
      <w:ins w:id="4" w:author="J Woo" w:date="2015-05-19T17:43:00Z">
        <w:r w:rsidR="00CE4F39">
          <w:rPr>
            <w:rFonts w:ascii="Times New Roman" w:hAnsi="Times New Roman" w:cs="Times New Roman"/>
          </w:rPr>
          <w:t xml:space="preserve"> </w:t>
        </w:r>
      </w:ins>
    </w:p>
    <w:p w14:paraId="29FE3395" w14:textId="24CE2D37" w:rsidR="00F874B3" w:rsidRDefault="00F874B3" w:rsidP="008D468E">
      <w:pPr>
        <w:jc w:val="both"/>
        <w:rPr>
          <w:rFonts w:ascii="Times New Roman" w:hAnsi="Times New Roman" w:cs="Times New Roman"/>
        </w:rPr>
      </w:pPr>
    </w:p>
    <w:p w14:paraId="7AA2B862" w14:textId="2BB8D7D7" w:rsidR="00AD32E5" w:rsidRDefault="00AD32E5" w:rsidP="00AD32E5">
      <w:pPr>
        <w:jc w:val="center"/>
        <w:rPr>
          <w:rFonts w:ascii="Times New Roman" w:hAnsi="Times New Roman" w:cs="Times New Roman"/>
          <w:sz w:val="18"/>
        </w:rPr>
      </w:pPr>
      <w:r w:rsidRPr="00AD32E5">
        <w:rPr>
          <w:rFonts w:ascii="Times New Roman" w:hAnsi="Times New Roman" w:cs="Times New Roman"/>
          <w:sz w:val="18"/>
        </w:rPr>
        <w:t>Fig. 1</w:t>
      </w:r>
      <w:r w:rsidR="001D4F8F">
        <w:rPr>
          <w:rFonts w:ascii="Times New Roman" w:hAnsi="Times New Roman" w:cs="Times New Roman"/>
          <w:sz w:val="18"/>
        </w:rPr>
        <w:t>4</w:t>
      </w:r>
      <w:r w:rsidRPr="00AD32E5">
        <w:rPr>
          <w:rFonts w:ascii="Times New Roman" w:hAnsi="Times New Roman" w:cs="Times New Roman"/>
          <w:sz w:val="18"/>
        </w:rPr>
        <w:t xml:space="preserve"> </w:t>
      </w:r>
      <w:r w:rsidR="00AB288E">
        <w:rPr>
          <w:rFonts w:ascii="Times New Roman" w:hAnsi="Times New Roman" w:cs="Times New Roman"/>
          <w:sz w:val="18"/>
        </w:rPr>
        <w:t xml:space="preserve">(b) </w:t>
      </w:r>
      <w:r w:rsidRPr="00AD32E5">
        <w:rPr>
          <w:rFonts w:ascii="Times New Roman" w:hAnsi="Times New Roman" w:cs="Times New Roman"/>
          <w:sz w:val="18"/>
        </w:rPr>
        <w:t xml:space="preserve">Oil volume change in hot tank </w:t>
      </w:r>
      <w:r w:rsidR="00AB288E">
        <w:rPr>
          <w:rFonts w:ascii="Times New Roman" w:hAnsi="Times New Roman" w:cs="Times New Roman"/>
          <w:sz w:val="18"/>
        </w:rPr>
        <w:t>1 and cold tank 1</w:t>
      </w:r>
    </w:p>
    <w:p w14:paraId="05AB0185" w14:textId="77777777" w:rsidR="001D4F8F" w:rsidRDefault="001D4F8F" w:rsidP="00AD32E5">
      <w:pPr>
        <w:jc w:val="center"/>
        <w:rPr>
          <w:rFonts w:ascii="Times New Roman" w:hAnsi="Times New Roman" w:cs="Times New Roman"/>
          <w:sz w:val="18"/>
        </w:rPr>
      </w:pPr>
    </w:p>
    <w:p w14:paraId="7E97BCD4" w14:textId="38ED60E5" w:rsidR="001D4F8F" w:rsidRPr="00AD32E5" w:rsidRDefault="001D4F8F" w:rsidP="001D4F8F">
      <w:pPr>
        <w:jc w:val="both"/>
        <w:rPr>
          <w:rFonts w:ascii="Times New Roman" w:hAnsi="Times New Roman" w:cs="Times New Roman"/>
          <w:sz w:val="18"/>
        </w:rPr>
      </w:pPr>
      <w:r>
        <w:rPr>
          <w:rFonts w:ascii="Times New Roman" w:hAnsi="Times New Roman" w:cs="Times New Roman"/>
        </w:rPr>
        <w:t xml:space="preserve">Heat load and cold load are the amount of heat or cold the fluids has to remove or supply, i.e. the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fluid</m:t>
            </m:r>
          </m:sub>
        </m:sSub>
      </m:oMath>
      <w:r>
        <w:rPr>
          <w:rFonts w:ascii="Times New Roman" w:hAnsi="Times New Roman" w:cs="Times New Roman"/>
        </w:rPr>
        <w:t xml:space="preserve"> in equation 8. </w:t>
      </w:r>
      <w:r w:rsidRPr="007E0532">
        <w:rPr>
          <w:rFonts w:ascii="Times New Roman" w:hAnsi="Times New Roman" w:cs="Times New Roman"/>
        </w:rPr>
        <w:t xml:space="preserve">The heat load </w:t>
      </w:r>
      <w:r>
        <w:rPr>
          <w:rFonts w:ascii="Times New Roman" w:hAnsi="Times New Roman" w:cs="Times New Roman"/>
        </w:rPr>
        <w:t xml:space="preserve">is </w:t>
      </w:r>
      <w:r w:rsidRPr="007E0532">
        <w:rPr>
          <w:rFonts w:ascii="Times New Roman" w:hAnsi="Times New Roman" w:cs="Times New Roman"/>
        </w:rPr>
        <w:t xml:space="preserve">the amount of heat that has to </w:t>
      </w:r>
      <w:r>
        <w:rPr>
          <w:rFonts w:ascii="Times New Roman" w:hAnsi="Times New Roman" w:cs="Times New Roman"/>
        </w:rPr>
        <w:t>be removed from the compressor. T</w:t>
      </w:r>
      <w:r w:rsidRPr="007E0532">
        <w:rPr>
          <w:rFonts w:ascii="Times New Roman" w:hAnsi="Times New Roman" w:cs="Times New Roman"/>
        </w:rPr>
        <w:t xml:space="preserve">he cold load </w:t>
      </w:r>
      <w:r>
        <w:rPr>
          <w:rFonts w:ascii="Times New Roman" w:hAnsi="Times New Roman" w:cs="Times New Roman"/>
        </w:rPr>
        <w:t>is the heat we have to put in in order to preheat the air before expansion. They reflect the amount of heat we’re able to store and recycle.</w:t>
      </w:r>
    </w:p>
    <w:p w14:paraId="4F889344" w14:textId="51E5A542" w:rsidR="00AD32E5" w:rsidRDefault="00AD32E5" w:rsidP="008D468E">
      <w:pPr>
        <w:jc w:val="both"/>
        <w:rPr>
          <w:rFonts w:ascii="Times New Roman" w:hAnsi="Times New Roman" w:cs="Times New Roman"/>
        </w:rPr>
      </w:pPr>
      <w:r w:rsidRPr="00AD32E5">
        <w:rPr>
          <w:rFonts w:ascii="Times New Roman" w:hAnsi="Times New Roman" w:cs="Times New Roman"/>
          <w:noProof/>
          <w:sz w:val="18"/>
        </w:rPr>
        <w:lastRenderedPageBreak/>
        <w:drawing>
          <wp:anchor distT="0" distB="0" distL="114300" distR="114300" simplePos="0" relativeHeight="251698176" behindDoc="0" locked="0" layoutInCell="1" allowOverlap="1" wp14:anchorId="1BB6E5FD" wp14:editId="7D2911DD">
            <wp:simplePos x="0" y="0"/>
            <wp:positionH relativeFrom="margin">
              <wp:align>center</wp:align>
            </wp:positionH>
            <wp:positionV relativeFrom="paragraph">
              <wp:posOffset>177165</wp:posOffset>
            </wp:positionV>
            <wp:extent cx="3765550" cy="2865755"/>
            <wp:effectExtent l="0" t="0" r="6350" b="0"/>
            <wp:wrapTopAndBottom/>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765550" cy="2865755"/>
                    </a:xfrm>
                    <a:prstGeom prst="rect">
                      <a:avLst/>
                    </a:prstGeom>
                  </pic:spPr>
                </pic:pic>
              </a:graphicData>
            </a:graphic>
            <wp14:sizeRelH relativeFrom="margin">
              <wp14:pctWidth>0</wp14:pctWidth>
            </wp14:sizeRelH>
            <wp14:sizeRelV relativeFrom="margin">
              <wp14:pctHeight>0</wp14:pctHeight>
            </wp14:sizeRelV>
          </wp:anchor>
        </w:drawing>
      </w:r>
    </w:p>
    <w:p w14:paraId="458687B9" w14:textId="3E4E960B" w:rsidR="00AD32E5" w:rsidRPr="003A172A" w:rsidRDefault="00AD32E5" w:rsidP="003A172A">
      <w:pPr>
        <w:jc w:val="center"/>
        <w:rPr>
          <w:rFonts w:ascii="Times New Roman" w:hAnsi="Times New Roman" w:cs="Times New Roman"/>
          <w:sz w:val="18"/>
        </w:rPr>
      </w:pPr>
      <w:r w:rsidRPr="003A172A">
        <w:rPr>
          <w:rFonts w:ascii="Times New Roman" w:hAnsi="Times New Roman" w:cs="Times New Roman"/>
          <w:sz w:val="18"/>
        </w:rPr>
        <w:t>Fig. 1</w:t>
      </w:r>
      <w:r w:rsidR="001D4F8F">
        <w:rPr>
          <w:rFonts w:ascii="Times New Roman" w:hAnsi="Times New Roman" w:cs="Times New Roman"/>
          <w:sz w:val="18"/>
        </w:rPr>
        <w:t>5</w:t>
      </w:r>
      <w:r w:rsidRPr="003A172A">
        <w:rPr>
          <w:rFonts w:ascii="Times New Roman" w:hAnsi="Times New Roman" w:cs="Times New Roman"/>
          <w:sz w:val="18"/>
        </w:rPr>
        <w:t xml:space="preserve"> Heat and cold load of the year.</w:t>
      </w:r>
    </w:p>
    <w:p w14:paraId="55118CE3" w14:textId="4F36D535" w:rsidR="00AD32E5" w:rsidRDefault="00AD32E5" w:rsidP="008D468E">
      <w:pPr>
        <w:jc w:val="both"/>
        <w:rPr>
          <w:rFonts w:ascii="Times New Roman" w:hAnsi="Times New Roman" w:cs="Times New Roman"/>
        </w:rPr>
      </w:pPr>
    </w:p>
    <w:p w14:paraId="1D56C1A6" w14:textId="5BC2C8E8" w:rsidR="00AD32E5" w:rsidRDefault="00AD32E5" w:rsidP="008D468E">
      <w:pPr>
        <w:jc w:val="both"/>
        <w:rPr>
          <w:rFonts w:ascii="Times New Roman" w:hAnsi="Times New Roman" w:cs="Times New Roman"/>
        </w:rPr>
      </w:pPr>
    </w:p>
    <w:p w14:paraId="244FC756" w14:textId="5AA242E6" w:rsidR="00AD32E5" w:rsidRDefault="00AD32E5" w:rsidP="008D468E">
      <w:pPr>
        <w:jc w:val="both"/>
        <w:rPr>
          <w:rFonts w:ascii="Times New Roman" w:hAnsi="Times New Roman" w:cs="Times New Roman"/>
        </w:rPr>
      </w:pPr>
      <w:r w:rsidRPr="007E0532">
        <w:rPr>
          <w:rFonts w:ascii="Times New Roman" w:hAnsi="Times New Roman" w:cs="Times New Roman"/>
          <w:noProof/>
        </w:rPr>
        <w:drawing>
          <wp:anchor distT="0" distB="0" distL="114300" distR="114300" simplePos="0" relativeHeight="251661312" behindDoc="0" locked="0" layoutInCell="1" allowOverlap="1" wp14:anchorId="18D805D1" wp14:editId="2B9F4C50">
            <wp:simplePos x="0" y="0"/>
            <wp:positionH relativeFrom="margin">
              <wp:align>center</wp:align>
            </wp:positionH>
            <wp:positionV relativeFrom="paragraph">
              <wp:posOffset>224790</wp:posOffset>
            </wp:positionV>
            <wp:extent cx="3969385" cy="2671445"/>
            <wp:effectExtent l="0" t="0" r="0" b="0"/>
            <wp:wrapTopAndBottom/>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969385" cy="2671445"/>
                    </a:xfrm>
                    <a:prstGeom prst="rect">
                      <a:avLst/>
                    </a:prstGeom>
                  </pic:spPr>
                </pic:pic>
              </a:graphicData>
            </a:graphic>
            <wp14:sizeRelH relativeFrom="margin">
              <wp14:pctWidth>0</wp14:pctWidth>
            </wp14:sizeRelH>
            <wp14:sizeRelV relativeFrom="margin">
              <wp14:pctHeight>0</wp14:pctHeight>
            </wp14:sizeRelV>
          </wp:anchor>
        </w:drawing>
      </w:r>
    </w:p>
    <w:p w14:paraId="239EF367" w14:textId="77777777" w:rsidR="00AD32E5" w:rsidRDefault="00AD32E5" w:rsidP="008D468E">
      <w:pPr>
        <w:jc w:val="both"/>
        <w:rPr>
          <w:rFonts w:ascii="Times New Roman" w:hAnsi="Times New Roman" w:cs="Times New Roman"/>
        </w:rPr>
      </w:pPr>
    </w:p>
    <w:p w14:paraId="23EC82FF" w14:textId="6D9DB05D" w:rsidR="00AD32E5" w:rsidRPr="003A172A" w:rsidRDefault="00CE38A4" w:rsidP="003A172A">
      <w:pPr>
        <w:jc w:val="center"/>
        <w:rPr>
          <w:rFonts w:ascii="Times New Roman" w:hAnsi="Times New Roman" w:cs="Times New Roman"/>
          <w:sz w:val="18"/>
        </w:rPr>
      </w:pPr>
      <w:r>
        <w:rPr>
          <w:rFonts w:ascii="Times New Roman" w:hAnsi="Times New Roman" w:cs="Times New Roman"/>
          <w:sz w:val="18"/>
        </w:rPr>
        <w:t>Fig.1</w:t>
      </w:r>
      <w:r w:rsidR="001D4F8F">
        <w:rPr>
          <w:rFonts w:ascii="Times New Roman" w:hAnsi="Times New Roman" w:cs="Times New Roman"/>
          <w:sz w:val="18"/>
        </w:rPr>
        <w:t>6</w:t>
      </w:r>
      <w:r w:rsidR="00AD32E5" w:rsidRPr="003A172A">
        <w:rPr>
          <w:rFonts w:ascii="Times New Roman" w:hAnsi="Times New Roman" w:cs="Times New Roman"/>
          <w:sz w:val="18"/>
        </w:rPr>
        <w:t xml:space="preserve"> </w:t>
      </w:r>
      <w:r w:rsidR="003A172A" w:rsidRPr="003A172A">
        <w:rPr>
          <w:rFonts w:ascii="Times New Roman" w:hAnsi="Times New Roman" w:cs="Times New Roman"/>
          <w:sz w:val="18"/>
        </w:rPr>
        <w:t>Energy generation and demand, Week of June 25</w:t>
      </w:r>
      <w:r w:rsidR="003A172A" w:rsidRPr="003A172A">
        <w:rPr>
          <w:rFonts w:ascii="Times New Roman" w:hAnsi="Times New Roman" w:cs="Times New Roman"/>
          <w:sz w:val="18"/>
          <w:vertAlign w:val="superscript"/>
        </w:rPr>
        <w:t>th</w:t>
      </w:r>
      <w:r w:rsidR="003A172A" w:rsidRPr="003A172A">
        <w:rPr>
          <w:rFonts w:ascii="Times New Roman" w:hAnsi="Times New Roman" w:cs="Times New Roman"/>
          <w:sz w:val="18"/>
        </w:rPr>
        <w:t xml:space="preserve"> 2011</w:t>
      </w:r>
    </w:p>
    <w:p w14:paraId="37EE35E4" w14:textId="64CF1200" w:rsidR="003A172A" w:rsidRDefault="003A172A" w:rsidP="008D468E">
      <w:pPr>
        <w:jc w:val="both"/>
        <w:rPr>
          <w:rFonts w:ascii="Times New Roman" w:hAnsi="Times New Roman" w:cs="Times New Roman"/>
        </w:rPr>
      </w:pPr>
      <w:r w:rsidRPr="007E0532">
        <w:rPr>
          <w:noProof/>
        </w:rPr>
        <w:lastRenderedPageBreak/>
        <w:drawing>
          <wp:anchor distT="0" distB="0" distL="114300" distR="114300" simplePos="0" relativeHeight="251682816" behindDoc="0" locked="0" layoutInCell="1" allowOverlap="1" wp14:anchorId="474094D2" wp14:editId="193F6AD0">
            <wp:simplePos x="0" y="0"/>
            <wp:positionH relativeFrom="margin">
              <wp:align>center</wp:align>
            </wp:positionH>
            <wp:positionV relativeFrom="paragraph">
              <wp:posOffset>353695</wp:posOffset>
            </wp:positionV>
            <wp:extent cx="3981450" cy="2991485"/>
            <wp:effectExtent l="0" t="0" r="0" b="0"/>
            <wp:wrapTopAndBottom/>
            <wp:docPr id="1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Grp="1"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981450" cy="2991485"/>
                    </a:xfrm>
                    <a:prstGeom prst="rect">
                      <a:avLst/>
                    </a:prstGeom>
                  </pic:spPr>
                </pic:pic>
              </a:graphicData>
            </a:graphic>
            <wp14:sizeRelH relativeFrom="margin">
              <wp14:pctWidth>0</wp14:pctWidth>
            </wp14:sizeRelH>
            <wp14:sizeRelV relativeFrom="margin">
              <wp14:pctHeight>0</wp14:pctHeight>
            </wp14:sizeRelV>
          </wp:anchor>
        </w:drawing>
      </w:r>
    </w:p>
    <w:p w14:paraId="48964EBC" w14:textId="1A8E6BED" w:rsidR="003A172A" w:rsidRDefault="003A172A" w:rsidP="008D468E">
      <w:pPr>
        <w:jc w:val="both"/>
        <w:rPr>
          <w:rFonts w:ascii="Times New Roman" w:hAnsi="Times New Roman" w:cs="Times New Roman"/>
        </w:rPr>
      </w:pPr>
    </w:p>
    <w:p w14:paraId="49575325" w14:textId="402F99B9" w:rsidR="003A172A" w:rsidRPr="003A172A" w:rsidRDefault="00CE38A4" w:rsidP="003A172A">
      <w:pPr>
        <w:jc w:val="center"/>
        <w:rPr>
          <w:rFonts w:ascii="Times New Roman" w:hAnsi="Times New Roman" w:cs="Times New Roman"/>
          <w:sz w:val="18"/>
        </w:rPr>
      </w:pPr>
      <w:r>
        <w:rPr>
          <w:rFonts w:ascii="Times New Roman" w:hAnsi="Times New Roman" w:cs="Times New Roman"/>
          <w:sz w:val="18"/>
        </w:rPr>
        <w:t>Fig.1</w:t>
      </w:r>
      <w:r w:rsidR="001D4F8F">
        <w:rPr>
          <w:rFonts w:ascii="Times New Roman" w:hAnsi="Times New Roman" w:cs="Times New Roman"/>
          <w:sz w:val="18"/>
        </w:rPr>
        <w:t>7</w:t>
      </w:r>
      <w:r w:rsidR="003A172A" w:rsidRPr="003A172A">
        <w:rPr>
          <w:rFonts w:ascii="Times New Roman" w:hAnsi="Times New Roman" w:cs="Times New Roman"/>
          <w:sz w:val="18"/>
        </w:rPr>
        <w:t xml:space="preserve"> </w:t>
      </w:r>
      <w:r w:rsidR="003A172A">
        <w:rPr>
          <w:rFonts w:ascii="Times New Roman" w:hAnsi="Times New Roman" w:cs="Times New Roman"/>
          <w:sz w:val="18"/>
        </w:rPr>
        <w:t xml:space="preserve">Heat load and cold </w:t>
      </w:r>
      <w:r w:rsidR="00334315">
        <w:rPr>
          <w:rFonts w:ascii="Times New Roman" w:hAnsi="Times New Roman" w:cs="Times New Roman"/>
          <w:sz w:val="18"/>
        </w:rPr>
        <w:t>load</w:t>
      </w:r>
      <w:r w:rsidR="003A172A" w:rsidRPr="003A172A">
        <w:rPr>
          <w:rFonts w:ascii="Times New Roman" w:hAnsi="Times New Roman" w:cs="Times New Roman"/>
          <w:sz w:val="18"/>
        </w:rPr>
        <w:t>, Week of June 25</w:t>
      </w:r>
      <w:r w:rsidR="003A172A" w:rsidRPr="003A172A">
        <w:rPr>
          <w:rFonts w:ascii="Times New Roman" w:hAnsi="Times New Roman" w:cs="Times New Roman"/>
          <w:sz w:val="18"/>
          <w:vertAlign w:val="superscript"/>
        </w:rPr>
        <w:t>th</w:t>
      </w:r>
      <w:r w:rsidR="003A172A" w:rsidRPr="003A172A">
        <w:rPr>
          <w:rFonts w:ascii="Times New Roman" w:hAnsi="Times New Roman" w:cs="Times New Roman"/>
          <w:sz w:val="18"/>
        </w:rPr>
        <w:t xml:space="preserve"> 2011</w:t>
      </w:r>
    </w:p>
    <w:p w14:paraId="180D9487" w14:textId="772CB09D" w:rsidR="00F874B3" w:rsidRDefault="001D4F8F" w:rsidP="008D468E">
      <w:pPr>
        <w:jc w:val="both"/>
        <w:rPr>
          <w:rFonts w:ascii="Times New Roman" w:hAnsi="Times New Roman" w:cs="Times New Roman"/>
        </w:rPr>
      </w:pPr>
      <w:r>
        <w:rPr>
          <w:rFonts w:ascii="Times New Roman" w:hAnsi="Times New Roman" w:cs="Times New Roman"/>
        </w:rPr>
        <w:t>L</w:t>
      </w:r>
      <w:r w:rsidR="0099799B" w:rsidRPr="002D14F0">
        <w:rPr>
          <w:rFonts w:ascii="Times New Roman" w:hAnsi="Times New Roman" w:cs="Times New Roman"/>
        </w:rPr>
        <w:t>et’s take a close look at the last week of June</w:t>
      </w:r>
      <w:r>
        <w:rPr>
          <w:rFonts w:ascii="Times New Roman" w:hAnsi="Times New Roman" w:cs="Times New Roman"/>
        </w:rPr>
        <w:t xml:space="preserve"> in figure 17</w:t>
      </w:r>
      <w:r w:rsidR="007604E9">
        <w:rPr>
          <w:rFonts w:ascii="Times New Roman" w:hAnsi="Times New Roman" w:cs="Times New Roman"/>
        </w:rPr>
        <w:t>, comparing</w:t>
      </w:r>
      <w:r w:rsidR="0099799B" w:rsidRPr="002D14F0">
        <w:rPr>
          <w:rFonts w:ascii="Times New Roman" w:hAnsi="Times New Roman" w:cs="Times New Roman"/>
        </w:rPr>
        <w:t xml:space="preserve"> it with the energy profile</w:t>
      </w:r>
      <w:r>
        <w:rPr>
          <w:rFonts w:ascii="Times New Roman" w:hAnsi="Times New Roman" w:cs="Times New Roman"/>
        </w:rPr>
        <w:t>, figure 16</w:t>
      </w:r>
      <w:r w:rsidR="0099799B" w:rsidRPr="002D14F0">
        <w:rPr>
          <w:rFonts w:ascii="Times New Roman" w:hAnsi="Times New Roman" w:cs="Times New Roman"/>
        </w:rPr>
        <w:t xml:space="preserve">. </w:t>
      </w:r>
      <w:r w:rsidR="003373C2" w:rsidRPr="002D14F0">
        <w:rPr>
          <w:rFonts w:ascii="Times New Roman" w:hAnsi="Times New Roman" w:cs="Times New Roman"/>
        </w:rPr>
        <w:t>In the first two days of the week, there’s unmet</w:t>
      </w:r>
      <w:r w:rsidR="007604E9">
        <w:rPr>
          <w:rFonts w:ascii="Times New Roman" w:hAnsi="Times New Roman" w:cs="Times New Roman"/>
        </w:rPr>
        <w:t xml:space="preserve"> demand. From the plot of heat and cold load, </w:t>
      </w:r>
      <w:r w:rsidR="003373C2" w:rsidRPr="002D14F0">
        <w:rPr>
          <w:rFonts w:ascii="Times New Roman" w:hAnsi="Times New Roman" w:cs="Times New Roman"/>
        </w:rPr>
        <w:t>the dischar</w:t>
      </w:r>
      <w:r w:rsidR="007E0532">
        <w:rPr>
          <w:rFonts w:ascii="Times New Roman" w:hAnsi="Times New Roman" w:cs="Times New Roman"/>
        </w:rPr>
        <w:t>ge became zero after 3</w:t>
      </w:r>
      <w:r w:rsidR="003373C2" w:rsidRPr="002D14F0">
        <w:rPr>
          <w:rFonts w:ascii="Times New Roman" w:hAnsi="Times New Roman" w:cs="Times New Roman"/>
        </w:rPr>
        <w:t xml:space="preserve"> pm</w:t>
      </w:r>
      <w:r w:rsidR="007604E9">
        <w:rPr>
          <w:rFonts w:ascii="Times New Roman" w:hAnsi="Times New Roman" w:cs="Times New Roman"/>
        </w:rPr>
        <w:t xml:space="preserve"> on June 25</w:t>
      </w:r>
      <w:r w:rsidR="007604E9" w:rsidRPr="007604E9">
        <w:rPr>
          <w:rFonts w:ascii="Times New Roman" w:hAnsi="Times New Roman" w:cs="Times New Roman"/>
          <w:vertAlign w:val="superscript"/>
        </w:rPr>
        <w:t>th</w:t>
      </w:r>
      <w:r w:rsidR="003373C2" w:rsidRPr="002D14F0">
        <w:rPr>
          <w:rFonts w:ascii="Times New Roman" w:hAnsi="Times New Roman" w:cs="Times New Roman"/>
        </w:rPr>
        <w:t>. And then there’s a blackout. But starting from the third day,</w:t>
      </w:r>
      <w:r w:rsidR="007604E9">
        <w:rPr>
          <w:rFonts w:ascii="Times New Roman" w:hAnsi="Times New Roman" w:cs="Times New Roman"/>
        </w:rPr>
        <w:t xml:space="preserve"> the storage system is able to meet the demand</w:t>
      </w:r>
      <w:r w:rsidR="003373C2" w:rsidRPr="002D14F0">
        <w:rPr>
          <w:rFonts w:ascii="Times New Roman" w:hAnsi="Times New Roman" w:cs="Times New Roman"/>
        </w:rPr>
        <w:t xml:space="preserve">. </w:t>
      </w:r>
      <w:r w:rsidR="00DB588E">
        <w:rPr>
          <w:rFonts w:ascii="Times New Roman" w:hAnsi="Times New Roman" w:cs="Times New Roman"/>
        </w:rPr>
        <w:t xml:space="preserve">As shown in the plot, </w:t>
      </w:r>
      <w:r w:rsidR="003373C2" w:rsidRPr="00DB588E">
        <w:rPr>
          <w:rFonts w:ascii="Times New Roman" w:hAnsi="Times New Roman" w:cs="Times New Roman"/>
        </w:rPr>
        <w:t>when the purple curve is above the blue curve</w:t>
      </w:r>
      <w:r w:rsidR="007604E9">
        <w:rPr>
          <w:rFonts w:ascii="Times New Roman" w:hAnsi="Times New Roman" w:cs="Times New Roman"/>
        </w:rPr>
        <w:t xml:space="preserve"> corresponding to the </w:t>
      </w:r>
      <w:r w:rsidR="003373C2" w:rsidRPr="00DB588E">
        <w:rPr>
          <w:rFonts w:ascii="Times New Roman" w:hAnsi="Times New Roman" w:cs="Times New Roman"/>
        </w:rPr>
        <w:t>storage</w:t>
      </w:r>
      <w:r w:rsidR="00401710" w:rsidRPr="00DB588E">
        <w:rPr>
          <w:rFonts w:ascii="Times New Roman" w:hAnsi="Times New Roman" w:cs="Times New Roman"/>
        </w:rPr>
        <w:t xml:space="preserve"> dischargin</w:t>
      </w:r>
      <w:r w:rsidR="00DB588E">
        <w:rPr>
          <w:rFonts w:ascii="Times New Roman" w:hAnsi="Times New Roman" w:cs="Times New Roman"/>
        </w:rPr>
        <w:t>g.</w:t>
      </w:r>
      <w:r w:rsidR="003373C2" w:rsidRPr="00DB588E">
        <w:rPr>
          <w:rFonts w:ascii="Times New Roman" w:hAnsi="Times New Roman" w:cs="Times New Roman"/>
        </w:rPr>
        <w:t xml:space="preserve"> </w:t>
      </w:r>
      <w:r w:rsidR="00401710" w:rsidRPr="00F874B3">
        <w:rPr>
          <w:rFonts w:ascii="Times New Roman" w:hAnsi="Times New Roman" w:cs="Times New Roman"/>
        </w:rPr>
        <w:t xml:space="preserve">We could </w:t>
      </w:r>
      <w:r w:rsidR="007604E9">
        <w:rPr>
          <w:rFonts w:ascii="Times New Roman" w:hAnsi="Times New Roman" w:cs="Times New Roman"/>
        </w:rPr>
        <w:t xml:space="preserve">also note that </w:t>
      </w:r>
      <w:r w:rsidR="00401710" w:rsidRPr="00F874B3">
        <w:rPr>
          <w:rFonts w:ascii="Times New Roman" w:hAnsi="Times New Roman" w:cs="Times New Roman"/>
        </w:rPr>
        <w:t>t</w:t>
      </w:r>
      <w:r w:rsidR="0099799B" w:rsidRPr="00F874B3">
        <w:rPr>
          <w:rFonts w:ascii="Times New Roman" w:hAnsi="Times New Roman" w:cs="Times New Roman"/>
        </w:rPr>
        <w:t>he shape of the discharge of storage correspond to the shape of cold load, the difference is the efficiency of turbines and heat exchangers.</w:t>
      </w:r>
    </w:p>
    <w:p w14:paraId="7D1C50FF" w14:textId="3C40F8CD" w:rsidR="00B27B4F" w:rsidRDefault="00B27B4F" w:rsidP="00B27B4F">
      <w:pPr>
        <w:pStyle w:val="ListParagraph"/>
        <w:numPr>
          <w:ilvl w:val="0"/>
          <w:numId w:val="11"/>
        </w:numPr>
        <w:jc w:val="both"/>
        <w:rPr>
          <w:rFonts w:ascii="Times New Roman" w:hAnsi="Times New Roman" w:cs="Times New Roman"/>
        </w:rPr>
      </w:pPr>
      <w:r w:rsidRPr="00217983">
        <w:rPr>
          <w:rFonts w:ascii="Times New Roman" w:hAnsi="Times New Roman" w:cs="Times New Roman"/>
        </w:rPr>
        <w:t>Heat loss of the hot tanks</w:t>
      </w:r>
    </w:p>
    <w:p w14:paraId="302242CF" w14:textId="77777777" w:rsidR="00217983" w:rsidRDefault="00217983" w:rsidP="00217983">
      <w:pPr>
        <w:pStyle w:val="ListParagraph"/>
        <w:jc w:val="both"/>
        <w:rPr>
          <w:rFonts w:ascii="Times New Roman" w:hAnsi="Times New Roman" w:cs="Times New Roman"/>
        </w:rPr>
      </w:pPr>
    </w:p>
    <w:p w14:paraId="771A600E" w14:textId="225D24B3" w:rsidR="007A4AF3" w:rsidRPr="007A4AF3" w:rsidRDefault="00217983" w:rsidP="007A4AF3">
      <w:pPr>
        <w:pStyle w:val="ListParagraph"/>
        <w:jc w:val="center"/>
        <w:rPr>
          <w:rFonts w:ascii="Times New Roman" w:hAnsi="Times New Roman" w:cs="Times New Roman"/>
          <w:sz w:val="18"/>
        </w:rPr>
      </w:pPr>
      <w:r w:rsidRPr="007A4AF3">
        <w:rPr>
          <w:rFonts w:ascii="Times New Roman" w:hAnsi="Times New Roman" w:cs="Times New Roman"/>
          <w:sz w:val="18"/>
        </w:rPr>
        <w:t>Table 8</w:t>
      </w:r>
      <w:r w:rsidR="007A4AF3">
        <w:rPr>
          <w:rFonts w:ascii="Times New Roman" w:hAnsi="Times New Roman" w:cs="Times New Roman"/>
          <w:sz w:val="18"/>
        </w:rPr>
        <w:t xml:space="preserve"> Data of thermal storage tanks</w:t>
      </w:r>
    </w:p>
    <w:tbl>
      <w:tblPr>
        <w:tblStyle w:val="PlainTable2"/>
        <w:tblW w:w="5280" w:type="dxa"/>
        <w:jc w:val="center"/>
        <w:tblLook w:val="04A0" w:firstRow="1" w:lastRow="0" w:firstColumn="1" w:lastColumn="0" w:noHBand="0" w:noVBand="1"/>
      </w:tblPr>
      <w:tblGrid>
        <w:gridCol w:w="3500"/>
        <w:gridCol w:w="1780"/>
      </w:tblGrid>
      <w:tr w:rsidR="007A4AF3" w:rsidRPr="007A4AF3" w14:paraId="01096705" w14:textId="77777777" w:rsidTr="007A4AF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tcPr>
          <w:p w14:paraId="31585DC0" w14:textId="60C1DC0B" w:rsidR="007A4AF3" w:rsidRPr="007A4AF3" w:rsidRDefault="007A4AF3" w:rsidP="007A4AF3">
            <w:pPr>
              <w:rPr>
                <w:rFonts w:ascii="Times New Roman" w:eastAsia="Times New Roman" w:hAnsi="Times New Roman" w:cs="Times New Roman"/>
                <w:color w:val="000000"/>
              </w:rPr>
            </w:pPr>
            <w:r w:rsidRPr="007A4AF3">
              <w:rPr>
                <w:rFonts w:ascii="Times New Roman" w:eastAsia="Times New Roman" w:hAnsi="Times New Roman" w:cs="Times New Roman"/>
                <w:color w:val="000000"/>
              </w:rPr>
              <w:t>Variables</w:t>
            </w:r>
          </w:p>
        </w:tc>
        <w:tc>
          <w:tcPr>
            <w:tcW w:w="1780" w:type="dxa"/>
            <w:noWrap/>
          </w:tcPr>
          <w:p w14:paraId="26114ED1" w14:textId="082378CD" w:rsidR="007A4AF3" w:rsidRPr="007A4AF3" w:rsidRDefault="007A4AF3" w:rsidP="007A4AF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A4AF3">
              <w:rPr>
                <w:rFonts w:ascii="Times New Roman" w:eastAsia="Times New Roman" w:hAnsi="Times New Roman" w:cs="Times New Roman"/>
                <w:color w:val="000000"/>
              </w:rPr>
              <w:t>Value</w:t>
            </w:r>
          </w:p>
        </w:tc>
      </w:tr>
      <w:tr w:rsidR="007A4AF3" w:rsidRPr="007A4AF3" w14:paraId="1CE591FA" w14:textId="77777777" w:rsidTr="007A4A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14:paraId="49E3FEAF" w14:textId="77777777" w:rsidR="007A4AF3" w:rsidRPr="007A4AF3" w:rsidRDefault="007A4AF3" w:rsidP="007A4AF3">
            <w:pPr>
              <w:rPr>
                <w:rFonts w:ascii="Times New Roman" w:eastAsia="Times New Roman" w:hAnsi="Times New Roman" w:cs="Times New Roman"/>
                <w:b w:val="0"/>
                <w:color w:val="000000"/>
              </w:rPr>
            </w:pPr>
            <w:r w:rsidRPr="007A4AF3">
              <w:rPr>
                <w:rFonts w:ascii="Times New Roman" w:eastAsia="Times New Roman" w:hAnsi="Times New Roman" w:cs="Times New Roman"/>
                <w:b w:val="0"/>
                <w:color w:val="000000"/>
              </w:rPr>
              <w:t>Diameter</w:t>
            </w:r>
          </w:p>
        </w:tc>
        <w:tc>
          <w:tcPr>
            <w:tcW w:w="1780" w:type="dxa"/>
            <w:noWrap/>
            <w:hideMark/>
          </w:tcPr>
          <w:p w14:paraId="4AAE5451" w14:textId="77777777" w:rsidR="007A4AF3" w:rsidRPr="007A4AF3" w:rsidRDefault="007A4AF3" w:rsidP="007A4A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A4AF3">
              <w:rPr>
                <w:rFonts w:ascii="Times New Roman" w:eastAsia="Times New Roman" w:hAnsi="Times New Roman" w:cs="Times New Roman"/>
                <w:color w:val="000000"/>
              </w:rPr>
              <w:t>9.8m</w:t>
            </w:r>
          </w:p>
        </w:tc>
      </w:tr>
      <w:tr w:rsidR="007A4AF3" w:rsidRPr="007A4AF3" w14:paraId="4E2BBF25" w14:textId="77777777" w:rsidTr="007A4AF3">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14:paraId="2E1DE289" w14:textId="77777777" w:rsidR="007A4AF3" w:rsidRPr="007A4AF3" w:rsidRDefault="007A4AF3" w:rsidP="007A4AF3">
            <w:pPr>
              <w:rPr>
                <w:rFonts w:ascii="Times New Roman" w:eastAsia="Times New Roman" w:hAnsi="Times New Roman" w:cs="Times New Roman"/>
                <w:b w:val="0"/>
                <w:color w:val="000000"/>
              </w:rPr>
            </w:pPr>
            <w:r w:rsidRPr="007A4AF3">
              <w:rPr>
                <w:rFonts w:ascii="Times New Roman" w:eastAsia="Times New Roman" w:hAnsi="Times New Roman" w:cs="Times New Roman"/>
                <w:b w:val="0"/>
                <w:color w:val="000000"/>
              </w:rPr>
              <w:t>Height</w:t>
            </w:r>
          </w:p>
        </w:tc>
        <w:tc>
          <w:tcPr>
            <w:tcW w:w="1780" w:type="dxa"/>
            <w:noWrap/>
            <w:hideMark/>
          </w:tcPr>
          <w:p w14:paraId="4B887CE2" w14:textId="77777777" w:rsidR="007A4AF3" w:rsidRPr="007A4AF3" w:rsidRDefault="007A4AF3" w:rsidP="007A4A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A4AF3">
              <w:rPr>
                <w:rFonts w:ascii="Times New Roman" w:eastAsia="Times New Roman" w:hAnsi="Times New Roman" w:cs="Times New Roman"/>
                <w:color w:val="000000"/>
              </w:rPr>
              <w:t>9.8m</w:t>
            </w:r>
          </w:p>
        </w:tc>
      </w:tr>
      <w:tr w:rsidR="007A4AF3" w:rsidRPr="007A4AF3" w14:paraId="06AB4A69" w14:textId="77777777" w:rsidTr="007A4A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14:paraId="7F50CE7F" w14:textId="77777777" w:rsidR="007A4AF3" w:rsidRPr="007A4AF3" w:rsidRDefault="007A4AF3" w:rsidP="007A4AF3">
            <w:pPr>
              <w:rPr>
                <w:rFonts w:ascii="Times New Roman" w:eastAsia="Times New Roman" w:hAnsi="Times New Roman" w:cs="Times New Roman"/>
                <w:b w:val="0"/>
                <w:color w:val="000000"/>
              </w:rPr>
            </w:pPr>
            <w:r w:rsidRPr="007A4AF3">
              <w:rPr>
                <w:rFonts w:ascii="Times New Roman" w:eastAsia="Times New Roman" w:hAnsi="Times New Roman" w:cs="Times New Roman"/>
                <w:b w:val="0"/>
                <w:color w:val="000000"/>
              </w:rPr>
              <w:t>Volume</w:t>
            </w:r>
          </w:p>
        </w:tc>
        <w:tc>
          <w:tcPr>
            <w:tcW w:w="1780" w:type="dxa"/>
            <w:noWrap/>
            <w:hideMark/>
          </w:tcPr>
          <w:p w14:paraId="5A0ED918" w14:textId="77777777" w:rsidR="007A4AF3" w:rsidRPr="007A4AF3" w:rsidRDefault="007A4AF3" w:rsidP="007A4A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A4AF3">
              <w:rPr>
                <w:rFonts w:ascii="Times New Roman" w:eastAsia="Times New Roman" w:hAnsi="Times New Roman" w:cs="Times New Roman"/>
                <w:color w:val="000000"/>
              </w:rPr>
              <w:t>750 m3</w:t>
            </w:r>
          </w:p>
        </w:tc>
      </w:tr>
      <w:tr w:rsidR="007A4AF3" w:rsidRPr="007A4AF3" w14:paraId="739E412C" w14:textId="77777777" w:rsidTr="007A4AF3">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14:paraId="745245B4" w14:textId="77777777" w:rsidR="007A4AF3" w:rsidRPr="007A4AF3" w:rsidRDefault="007A4AF3" w:rsidP="007A4AF3">
            <w:pPr>
              <w:rPr>
                <w:rFonts w:ascii="Times New Roman" w:eastAsia="Times New Roman" w:hAnsi="Times New Roman" w:cs="Times New Roman"/>
                <w:b w:val="0"/>
                <w:color w:val="000000"/>
              </w:rPr>
            </w:pPr>
            <w:r w:rsidRPr="007A4AF3">
              <w:rPr>
                <w:rFonts w:ascii="Times New Roman" w:eastAsia="Times New Roman" w:hAnsi="Times New Roman" w:cs="Times New Roman"/>
                <w:b w:val="0"/>
                <w:color w:val="000000"/>
              </w:rPr>
              <w:t>thickness</w:t>
            </w:r>
          </w:p>
        </w:tc>
        <w:tc>
          <w:tcPr>
            <w:tcW w:w="1780" w:type="dxa"/>
            <w:noWrap/>
            <w:hideMark/>
          </w:tcPr>
          <w:p w14:paraId="13490700" w14:textId="77777777" w:rsidR="007A4AF3" w:rsidRPr="007A4AF3" w:rsidRDefault="007A4AF3" w:rsidP="007A4A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A4AF3">
              <w:rPr>
                <w:rFonts w:ascii="Times New Roman" w:eastAsia="Times New Roman" w:hAnsi="Times New Roman" w:cs="Times New Roman"/>
                <w:color w:val="000000"/>
              </w:rPr>
              <w:t>0.1m</w:t>
            </w:r>
          </w:p>
        </w:tc>
      </w:tr>
      <w:tr w:rsidR="007A4AF3" w:rsidRPr="007A4AF3" w14:paraId="6662CB06" w14:textId="77777777" w:rsidTr="007A4A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14:paraId="19371B57" w14:textId="77777777" w:rsidR="007A4AF3" w:rsidRPr="007A4AF3" w:rsidRDefault="007A4AF3" w:rsidP="007A4AF3">
            <w:pPr>
              <w:rPr>
                <w:rFonts w:ascii="Times New Roman" w:eastAsia="Times New Roman" w:hAnsi="Times New Roman" w:cs="Times New Roman"/>
                <w:b w:val="0"/>
                <w:color w:val="000000"/>
              </w:rPr>
            </w:pPr>
            <w:r w:rsidRPr="007A4AF3">
              <w:rPr>
                <w:rFonts w:ascii="Times New Roman" w:eastAsia="Times New Roman" w:hAnsi="Times New Roman" w:cs="Times New Roman"/>
                <w:b w:val="0"/>
                <w:color w:val="000000"/>
              </w:rPr>
              <w:t>material</w:t>
            </w:r>
          </w:p>
        </w:tc>
        <w:tc>
          <w:tcPr>
            <w:tcW w:w="1780" w:type="dxa"/>
            <w:noWrap/>
            <w:hideMark/>
          </w:tcPr>
          <w:p w14:paraId="722090E0" w14:textId="77777777" w:rsidR="007A4AF3" w:rsidRPr="007A4AF3" w:rsidRDefault="007A4AF3" w:rsidP="007A4A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A4AF3">
              <w:rPr>
                <w:rFonts w:ascii="Times New Roman" w:eastAsia="Times New Roman" w:hAnsi="Times New Roman" w:cs="Times New Roman"/>
                <w:color w:val="000000"/>
              </w:rPr>
              <w:t>Steel</w:t>
            </w:r>
          </w:p>
        </w:tc>
      </w:tr>
      <w:tr w:rsidR="007A4AF3" w:rsidRPr="007A4AF3" w14:paraId="6F25CA63" w14:textId="77777777" w:rsidTr="007A4AF3">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14:paraId="77138383" w14:textId="77777777" w:rsidR="007A4AF3" w:rsidRPr="007A4AF3" w:rsidRDefault="007A4AF3" w:rsidP="007A4AF3">
            <w:pPr>
              <w:rPr>
                <w:rFonts w:ascii="Times New Roman" w:eastAsia="Times New Roman" w:hAnsi="Times New Roman" w:cs="Times New Roman"/>
                <w:b w:val="0"/>
                <w:color w:val="000000"/>
              </w:rPr>
            </w:pPr>
            <w:r w:rsidRPr="007A4AF3">
              <w:rPr>
                <w:rFonts w:ascii="Times New Roman" w:eastAsia="Times New Roman" w:hAnsi="Times New Roman" w:cs="Times New Roman"/>
                <w:b w:val="0"/>
                <w:color w:val="000000"/>
              </w:rPr>
              <w:t xml:space="preserve">conductivity </w:t>
            </w:r>
          </w:p>
        </w:tc>
        <w:tc>
          <w:tcPr>
            <w:tcW w:w="1780" w:type="dxa"/>
            <w:noWrap/>
            <w:hideMark/>
          </w:tcPr>
          <w:p w14:paraId="42A92CBB" w14:textId="77777777" w:rsidR="007A4AF3" w:rsidRPr="007A4AF3" w:rsidRDefault="007A4AF3" w:rsidP="007A4A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A4AF3">
              <w:rPr>
                <w:rFonts w:ascii="Times New Roman" w:eastAsia="Times New Roman" w:hAnsi="Times New Roman" w:cs="Times New Roman"/>
                <w:color w:val="000000"/>
              </w:rPr>
              <w:t>55 w/(m*k)</w:t>
            </w:r>
          </w:p>
        </w:tc>
      </w:tr>
      <w:tr w:rsidR="007A4AF3" w:rsidRPr="007A4AF3" w14:paraId="04AC472C" w14:textId="77777777" w:rsidTr="007A4A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14:paraId="17D22A9C" w14:textId="77777777" w:rsidR="007A4AF3" w:rsidRPr="007A4AF3" w:rsidRDefault="007A4AF3" w:rsidP="007A4AF3">
            <w:pPr>
              <w:rPr>
                <w:rFonts w:ascii="Times New Roman" w:eastAsia="Times New Roman" w:hAnsi="Times New Roman" w:cs="Times New Roman"/>
                <w:b w:val="0"/>
                <w:color w:val="000000"/>
              </w:rPr>
            </w:pPr>
            <w:r w:rsidRPr="007A4AF3">
              <w:rPr>
                <w:rFonts w:ascii="Times New Roman" w:eastAsia="Times New Roman" w:hAnsi="Times New Roman" w:cs="Times New Roman"/>
                <w:b w:val="0"/>
                <w:color w:val="000000"/>
              </w:rPr>
              <w:t>insulation material</w:t>
            </w:r>
          </w:p>
        </w:tc>
        <w:tc>
          <w:tcPr>
            <w:tcW w:w="1780" w:type="dxa"/>
            <w:noWrap/>
            <w:hideMark/>
          </w:tcPr>
          <w:p w14:paraId="74B952D9" w14:textId="77777777" w:rsidR="007A4AF3" w:rsidRPr="007A4AF3" w:rsidRDefault="007A4AF3" w:rsidP="007A4A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A4AF3">
              <w:rPr>
                <w:rFonts w:ascii="Times New Roman" w:eastAsia="Times New Roman" w:hAnsi="Times New Roman" w:cs="Times New Roman"/>
                <w:color w:val="000000"/>
              </w:rPr>
              <w:t>Fiberglass</w:t>
            </w:r>
          </w:p>
        </w:tc>
      </w:tr>
      <w:tr w:rsidR="007A4AF3" w:rsidRPr="007A4AF3" w14:paraId="1DF4BD45" w14:textId="77777777" w:rsidTr="007A4AF3">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14:paraId="60330BAB" w14:textId="77777777" w:rsidR="007A4AF3" w:rsidRPr="007A4AF3" w:rsidRDefault="007A4AF3" w:rsidP="007A4AF3">
            <w:pPr>
              <w:rPr>
                <w:rFonts w:ascii="Times New Roman" w:eastAsia="Times New Roman" w:hAnsi="Times New Roman" w:cs="Times New Roman"/>
                <w:b w:val="0"/>
                <w:color w:val="000000"/>
              </w:rPr>
            </w:pPr>
            <w:r w:rsidRPr="007A4AF3">
              <w:rPr>
                <w:rFonts w:ascii="Times New Roman" w:eastAsia="Times New Roman" w:hAnsi="Times New Roman" w:cs="Times New Roman"/>
                <w:b w:val="0"/>
                <w:color w:val="000000"/>
              </w:rPr>
              <w:t>conductivity of insulation</w:t>
            </w:r>
          </w:p>
        </w:tc>
        <w:tc>
          <w:tcPr>
            <w:tcW w:w="1780" w:type="dxa"/>
            <w:noWrap/>
            <w:hideMark/>
          </w:tcPr>
          <w:p w14:paraId="2153912A" w14:textId="77777777" w:rsidR="007A4AF3" w:rsidRPr="007A4AF3" w:rsidRDefault="007A4AF3" w:rsidP="007A4A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A4AF3">
              <w:rPr>
                <w:rFonts w:ascii="Times New Roman" w:eastAsia="Times New Roman" w:hAnsi="Times New Roman" w:cs="Times New Roman"/>
                <w:color w:val="000000"/>
              </w:rPr>
              <w:t>0.04 w/(m*k)</w:t>
            </w:r>
          </w:p>
        </w:tc>
      </w:tr>
      <w:tr w:rsidR="007A4AF3" w:rsidRPr="007A4AF3" w14:paraId="71D4C5B7" w14:textId="77777777" w:rsidTr="007A4A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14:paraId="510DBEB5" w14:textId="77777777" w:rsidR="007A4AF3" w:rsidRPr="007A4AF3" w:rsidRDefault="007A4AF3" w:rsidP="007A4AF3">
            <w:pPr>
              <w:rPr>
                <w:rFonts w:ascii="Times New Roman" w:eastAsia="Times New Roman" w:hAnsi="Times New Roman" w:cs="Times New Roman"/>
                <w:b w:val="0"/>
                <w:color w:val="000000"/>
              </w:rPr>
            </w:pPr>
            <w:r w:rsidRPr="007A4AF3">
              <w:rPr>
                <w:rFonts w:ascii="Times New Roman" w:eastAsia="Times New Roman" w:hAnsi="Times New Roman" w:cs="Times New Roman"/>
                <w:b w:val="0"/>
                <w:color w:val="000000"/>
              </w:rPr>
              <w:t>initial volume in hot tanks</w:t>
            </w:r>
          </w:p>
        </w:tc>
        <w:tc>
          <w:tcPr>
            <w:tcW w:w="1780" w:type="dxa"/>
            <w:noWrap/>
            <w:hideMark/>
          </w:tcPr>
          <w:p w14:paraId="1759F9E7" w14:textId="018B0414" w:rsidR="007A4AF3" w:rsidRPr="007A4AF3" w:rsidRDefault="007A4AF3" w:rsidP="007A4A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w:t>
            </w:r>
            <w:r w:rsidRPr="007A4AF3">
              <w:rPr>
                <w:rFonts w:ascii="Times New Roman" w:eastAsia="Times New Roman" w:hAnsi="Times New Roman" w:cs="Times New Roman"/>
                <w:color w:val="000000"/>
              </w:rPr>
              <w:t>0% tank volume</w:t>
            </w:r>
          </w:p>
        </w:tc>
      </w:tr>
      <w:tr w:rsidR="007A4AF3" w:rsidRPr="007A4AF3" w14:paraId="6DE7119E" w14:textId="77777777" w:rsidTr="007A4AF3">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14:paraId="0AB20388" w14:textId="6841FC41" w:rsidR="007A4AF3" w:rsidRPr="007A4AF3" w:rsidRDefault="007A4AF3" w:rsidP="007A4AF3">
            <w:pPr>
              <w:rPr>
                <w:rFonts w:ascii="Times New Roman" w:eastAsia="Times New Roman" w:hAnsi="Times New Roman" w:cs="Times New Roman"/>
                <w:b w:val="0"/>
                <w:color w:val="000000"/>
              </w:rPr>
            </w:pPr>
            <w:r w:rsidRPr="007A4AF3">
              <w:rPr>
                <w:rFonts w:ascii="Times New Roman" w:eastAsia="Times New Roman" w:hAnsi="Times New Roman" w:cs="Times New Roman"/>
                <w:b w:val="0"/>
                <w:color w:val="000000"/>
              </w:rPr>
              <w:t>initial volume in cold</w:t>
            </w:r>
            <w:r>
              <w:rPr>
                <w:rFonts w:ascii="Times New Roman" w:eastAsia="Times New Roman" w:hAnsi="Times New Roman" w:cs="Times New Roman"/>
                <w:b w:val="0"/>
                <w:color w:val="000000"/>
              </w:rPr>
              <w:t xml:space="preserve"> </w:t>
            </w:r>
            <w:r w:rsidRPr="007A4AF3">
              <w:rPr>
                <w:rFonts w:ascii="Times New Roman" w:eastAsia="Times New Roman" w:hAnsi="Times New Roman" w:cs="Times New Roman"/>
                <w:b w:val="0"/>
                <w:color w:val="000000"/>
              </w:rPr>
              <w:t>tanks</w:t>
            </w:r>
          </w:p>
        </w:tc>
        <w:tc>
          <w:tcPr>
            <w:tcW w:w="1780" w:type="dxa"/>
            <w:noWrap/>
            <w:hideMark/>
          </w:tcPr>
          <w:p w14:paraId="6A3E2A3B" w14:textId="694F08FC" w:rsidR="007A4AF3" w:rsidRPr="007A4AF3" w:rsidRDefault="007A4AF3" w:rsidP="007A4A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40</w:t>
            </w:r>
            <w:r w:rsidRPr="007A4AF3">
              <w:rPr>
                <w:rFonts w:ascii="Times New Roman" w:eastAsia="Times New Roman" w:hAnsi="Times New Roman" w:cs="Times New Roman"/>
                <w:color w:val="000000"/>
              </w:rPr>
              <w:t>% tank volume</w:t>
            </w:r>
          </w:p>
        </w:tc>
      </w:tr>
    </w:tbl>
    <w:p w14:paraId="2D69DA04" w14:textId="41AF248F" w:rsidR="00217983" w:rsidRDefault="00217983" w:rsidP="00217983">
      <w:pPr>
        <w:pStyle w:val="ListParagraph"/>
        <w:jc w:val="both"/>
        <w:rPr>
          <w:rFonts w:ascii="Times New Roman" w:hAnsi="Times New Roman" w:cs="Times New Roman"/>
        </w:rPr>
      </w:pPr>
    </w:p>
    <w:p w14:paraId="2C404413" w14:textId="7791DCC5" w:rsidR="005B2FCE" w:rsidRDefault="00F45848" w:rsidP="005B2FCE">
      <w:pPr>
        <w:pStyle w:val="ListParagraph"/>
        <w:jc w:val="both"/>
        <w:rPr>
          <w:rFonts w:ascii="Times New Roman" w:hAnsi="Times New Roman" w:cs="Times New Roman"/>
        </w:rPr>
      </w:pPr>
      <w:r>
        <w:rPr>
          <w:rFonts w:ascii="Times New Roman" w:hAnsi="Times New Roman" w:cs="Times New Roman"/>
        </w:rPr>
        <w:lastRenderedPageBreak/>
        <w:t xml:space="preserve">The total heat loss of the year is </w:t>
      </w:r>
      <w:r w:rsidR="00217983">
        <w:rPr>
          <w:rFonts w:ascii="Times New Roman" w:hAnsi="Times New Roman" w:cs="Times New Roman"/>
        </w:rPr>
        <w:t>133</w:t>
      </w:r>
      <w:r>
        <w:rPr>
          <w:rFonts w:ascii="Times New Roman" w:hAnsi="Times New Roman" w:cs="Times New Roman"/>
        </w:rPr>
        <w:t xml:space="preserve">MWH. The average heat loss is </w:t>
      </w:r>
      <w:r w:rsidR="00217983">
        <w:rPr>
          <w:rFonts w:ascii="Times New Roman" w:hAnsi="Times New Roman" w:cs="Times New Roman"/>
        </w:rPr>
        <w:t>11.5</w:t>
      </w:r>
      <w:r>
        <w:rPr>
          <w:rFonts w:ascii="Times New Roman" w:hAnsi="Times New Roman" w:cs="Times New Roman"/>
        </w:rPr>
        <w:t xml:space="preserve"> KWH. </w:t>
      </w:r>
      <w:r w:rsidR="00215939">
        <w:rPr>
          <w:rFonts w:ascii="Times New Roman" w:hAnsi="Times New Roman" w:cs="Times New Roman"/>
        </w:rPr>
        <w:t>It is economical to compensate this heat from solar thermal devices, like the practice of hydrostor in their project in Toronto</w:t>
      </w:r>
      <w:r w:rsidR="009F16EA">
        <w:rPr>
          <w:rFonts w:ascii="Times New Roman" w:hAnsi="Times New Roman" w:cs="Times New Roman"/>
        </w:rPr>
        <w:t xml:space="preserve"> [3</w:t>
      </w:r>
      <w:bookmarkStart w:id="5" w:name="_GoBack"/>
      <w:bookmarkEnd w:id="5"/>
      <w:r w:rsidR="00215939">
        <w:rPr>
          <w:rFonts w:ascii="Times New Roman" w:hAnsi="Times New Roman" w:cs="Times New Roman"/>
        </w:rPr>
        <w:t xml:space="preserve">]. </w:t>
      </w:r>
    </w:p>
    <w:p w14:paraId="603A6385" w14:textId="77777777" w:rsidR="00215939" w:rsidRPr="005B2FCE" w:rsidRDefault="00215939" w:rsidP="005B2FCE">
      <w:pPr>
        <w:pStyle w:val="ListParagraph"/>
        <w:jc w:val="both"/>
        <w:rPr>
          <w:rFonts w:ascii="Times New Roman" w:hAnsi="Times New Roman" w:cs="Times New Roman"/>
          <w:highlight w:val="yellow"/>
        </w:rPr>
      </w:pPr>
    </w:p>
    <w:p w14:paraId="225911C9" w14:textId="51766641" w:rsidR="00A857B1" w:rsidRPr="003A172A" w:rsidRDefault="00A857B1" w:rsidP="00A857B1">
      <w:pPr>
        <w:jc w:val="both"/>
        <w:rPr>
          <w:rFonts w:ascii="Times New Roman" w:hAnsi="Times New Roman" w:cs="Times New Roman"/>
          <w:b/>
          <w:u w:val="single"/>
        </w:rPr>
      </w:pPr>
      <w:r>
        <w:rPr>
          <w:rFonts w:ascii="Times New Roman" w:hAnsi="Times New Roman" w:cs="Times New Roman"/>
          <w:b/>
          <w:u w:val="single"/>
        </w:rPr>
        <w:t>Part 3</w:t>
      </w:r>
      <w:r w:rsidRPr="003A172A">
        <w:rPr>
          <w:rFonts w:ascii="Times New Roman" w:hAnsi="Times New Roman" w:cs="Times New Roman"/>
          <w:b/>
          <w:u w:val="single"/>
        </w:rPr>
        <w:t xml:space="preserve">- </w:t>
      </w:r>
      <w:r>
        <w:rPr>
          <w:rFonts w:ascii="Times New Roman" w:hAnsi="Times New Roman" w:cs="Times New Roman"/>
          <w:b/>
          <w:u w:val="single"/>
        </w:rPr>
        <w:t xml:space="preserve">Discussion and </w:t>
      </w:r>
      <w:r w:rsidR="006A4470">
        <w:rPr>
          <w:rFonts w:ascii="Times New Roman" w:hAnsi="Times New Roman" w:cs="Times New Roman"/>
          <w:b/>
          <w:u w:val="single"/>
        </w:rPr>
        <w:t>conclusion</w:t>
      </w:r>
    </w:p>
    <w:p w14:paraId="7BDAB03A" w14:textId="66FCE285" w:rsidR="00C81556" w:rsidRPr="00936FD7" w:rsidRDefault="008A65A9" w:rsidP="00936FD7">
      <w:pPr>
        <w:jc w:val="both"/>
        <w:rPr>
          <w:rFonts w:ascii="Times New Roman" w:hAnsi="Times New Roman" w:cs="Times New Roman"/>
        </w:rPr>
      </w:pPr>
      <w:r>
        <w:rPr>
          <w:noProof/>
        </w:rPr>
        <w:drawing>
          <wp:anchor distT="0" distB="0" distL="114300" distR="114300" simplePos="0" relativeHeight="251704320" behindDoc="0" locked="0" layoutInCell="1" allowOverlap="1" wp14:anchorId="6FBFEC55" wp14:editId="26C21064">
            <wp:simplePos x="0" y="0"/>
            <wp:positionH relativeFrom="margin">
              <wp:align>center</wp:align>
            </wp:positionH>
            <wp:positionV relativeFrom="paragraph">
              <wp:posOffset>942975</wp:posOffset>
            </wp:positionV>
            <wp:extent cx="4305300" cy="2145665"/>
            <wp:effectExtent l="0" t="0" r="0" b="698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305300" cy="2145665"/>
                    </a:xfrm>
                    <a:prstGeom prst="rect">
                      <a:avLst/>
                    </a:prstGeom>
                  </pic:spPr>
                </pic:pic>
              </a:graphicData>
            </a:graphic>
            <wp14:sizeRelH relativeFrom="page">
              <wp14:pctWidth>0</wp14:pctWidth>
            </wp14:sizeRelH>
            <wp14:sizeRelV relativeFrom="page">
              <wp14:pctHeight>0</wp14:pctHeight>
            </wp14:sizeRelV>
          </wp:anchor>
        </w:drawing>
      </w:r>
      <w:r w:rsidR="006A4470" w:rsidRPr="00936FD7">
        <w:rPr>
          <w:rFonts w:ascii="Times New Roman" w:hAnsi="Times New Roman" w:cs="Times New Roman"/>
        </w:rPr>
        <w:t xml:space="preserve">From the beginning of the second part of the report, the average potential generation is 37.6MW, while the average demand is 39.5MW. </w:t>
      </w:r>
      <w:r w:rsidR="00C81556" w:rsidRPr="00936FD7">
        <w:rPr>
          <w:rFonts w:ascii="Times New Roman" w:hAnsi="Times New Roman" w:cs="Times New Roman"/>
        </w:rPr>
        <w:t xml:space="preserve">It is interesting to look at the limit of picking up renewable energy with this </w:t>
      </w:r>
      <w:r w:rsidR="00C81556" w:rsidRPr="00936FD7">
        <w:rPr>
          <w:rFonts w:ascii="Times New Roman" w:hAnsi="Times New Roman" w:cs="Times New Roman"/>
          <w:noProof/>
        </w:rPr>
        <w:t xml:space="preserve">system. </w:t>
      </w:r>
      <w:r w:rsidR="00D63DAB" w:rsidRPr="00936FD7">
        <w:rPr>
          <w:rFonts w:ascii="Times New Roman" w:hAnsi="Times New Roman" w:cs="Times New Roman"/>
          <w:noProof/>
        </w:rPr>
        <w:t xml:space="preserve">From figure 15, the number of hours that demand not met levels out </w:t>
      </w:r>
      <w:r w:rsidRPr="00936FD7">
        <w:rPr>
          <w:rFonts w:ascii="Times New Roman" w:hAnsi="Times New Roman" w:cs="Times New Roman"/>
          <w:noProof/>
        </w:rPr>
        <w:t xml:space="preserve">at 4000 hours </w:t>
      </w:r>
      <w:r w:rsidR="00D63DAB" w:rsidRPr="00936FD7">
        <w:rPr>
          <w:rFonts w:ascii="Times New Roman" w:hAnsi="Times New Roman" w:cs="Times New Roman"/>
          <w:noProof/>
        </w:rPr>
        <w:t>when the storage capacity is close to 3000 MWH. That means if we are able to capture all the  available renewable energy, we can only reduce the outrage times to a very limited number.</w:t>
      </w:r>
    </w:p>
    <w:p w14:paraId="130B0624" w14:textId="77777777" w:rsidR="008A65A9" w:rsidRDefault="008A65A9" w:rsidP="00C81556">
      <w:pPr>
        <w:jc w:val="center"/>
        <w:rPr>
          <w:rFonts w:ascii="Times New Roman" w:hAnsi="Times New Roman" w:cs="Times New Roman"/>
          <w:sz w:val="18"/>
        </w:rPr>
      </w:pPr>
    </w:p>
    <w:p w14:paraId="5DA290B1" w14:textId="75E3DE05" w:rsidR="00C81556" w:rsidRPr="00D63DAB" w:rsidRDefault="00C81556" w:rsidP="00C81556">
      <w:pPr>
        <w:jc w:val="center"/>
        <w:rPr>
          <w:rFonts w:ascii="Times New Roman" w:hAnsi="Times New Roman" w:cs="Times New Roman"/>
          <w:sz w:val="18"/>
        </w:rPr>
      </w:pPr>
      <w:r w:rsidRPr="00D63DAB">
        <w:rPr>
          <w:rFonts w:ascii="Times New Roman" w:hAnsi="Times New Roman" w:cs="Times New Roman"/>
          <w:sz w:val="18"/>
        </w:rPr>
        <w:t>Fig.1</w:t>
      </w:r>
      <w:r w:rsidR="001D4F8F">
        <w:rPr>
          <w:rFonts w:ascii="Times New Roman" w:hAnsi="Times New Roman" w:cs="Times New Roman"/>
          <w:sz w:val="18"/>
        </w:rPr>
        <w:t>8</w:t>
      </w:r>
      <w:r w:rsidRPr="00D63DAB">
        <w:rPr>
          <w:rFonts w:ascii="Times New Roman" w:hAnsi="Times New Roman" w:cs="Times New Roman"/>
          <w:sz w:val="18"/>
        </w:rPr>
        <w:t xml:space="preserve"> The limitation of effects of current installation of baseload and renewables</w:t>
      </w:r>
    </w:p>
    <w:p w14:paraId="5C07B7C3" w14:textId="36E7BD89" w:rsidR="001051A5" w:rsidRDefault="008A65A9" w:rsidP="006A4470">
      <w:pPr>
        <w:jc w:val="both"/>
        <w:rPr>
          <w:rFonts w:ascii="Times New Roman" w:hAnsi="Times New Roman" w:cs="Times New Roman"/>
        </w:rPr>
      </w:pPr>
      <w:r>
        <w:rPr>
          <w:rFonts w:ascii="Times New Roman" w:hAnsi="Times New Roman" w:cs="Times New Roman"/>
        </w:rPr>
        <w:t xml:space="preserve">Therefore, the </w:t>
      </w:r>
      <w:r w:rsidR="006A4470">
        <w:rPr>
          <w:rFonts w:ascii="Times New Roman" w:hAnsi="Times New Roman" w:cs="Times New Roman"/>
        </w:rPr>
        <w:t>generation is not enough to meet the demand. An extra diesel generation or renewable energy generation is needed. But with current base-load, a higher penetration level of renewable energy would probably lead to higher requirement for grid stability. It’s better to increa</w:t>
      </w:r>
      <w:r>
        <w:rPr>
          <w:rFonts w:ascii="Times New Roman" w:hAnsi="Times New Roman" w:cs="Times New Roman"/>
        </w:rPr>
        <w:t>se the base-load according to the budget</w:t>
      </w:r>
      <w:r w:rsidR="006A4470">
        <w:rPr>
          <w:rFonts w:ascii="Times New Roman" w:hAnsi="Times New Roman" w:cs="Times New Roman"/>
        </w:rPr>
        <w:t>, which could decrease the total</w:t>
      </w:r>
      <w:r>
        <w:rPr>
          <w:rFonts w:ascii="Times New Roman" w:hAnsi="Times New Roman" w:cs="Times New Roman"/>
        </w:rPr>
        <w:t xml:space="preserve"> number of hours of unmet demand linearly as shown in figure 6</w:t>
      </w:r>
      <w:r w:rsidR="006A4470" w:rsidRPr="005F6E35">
        <w:rPr>
          <w:rFonts w:ascii="Times New Roman" w:hAnsi="Times New Roman" w:cs="Times New Roman"/>
        </w:rPr>
        <w:t>.</w:t>
      </w:r>
      <w:r w:rsidR="006A4470">
        <w:rPr>
          <w:rFonts w:ascii="Times New Roman" w:hAnsi="Times New Roman" w:cs="Times New Roman"/>
        </w:rPr>
        <w:t xml:space="preserve"> </w:t>
      </w:r>
    </w:p>
    <w:p w14:paraId="1A20CDAB" w14:textId="721BCC76" w:rsidR="006A4470" w:rsidRPr="00936FD7" w:rsidRDefault="006A4470" w:rsidP="00936FD7">
      <w:pPr>
        <w:jc w:val="both"/>
        <w:rPr>
          <w:rFonts w:ascii="Times New Roman" w:hAnsi="Times New Roman" w:cs="Times New Roman"/>
        </w:rPr>
      </w:pPr>
      <w:r w:rsidRPr="00936FD7">
        <w:rPr>
          <w:rFonts w:ascii="Times New Roman" w:hAnsi="Times New Roman" w:cs="Times New Roman"/>
        </w:rPr>
        <w:t xml:space="preserve">Since the island has the proper geographic condition </w:t>
      </w:r>
      <w:r w:rsidR="00B27B4F" w:rsidRPr="00936FD7">
        <w:rPr>
          <w:rFonts w:ascii="Times New Roman" w:hAnsi="Times New Roman" w:cs="Times New Roman"/>
        </w:rPr>
        <w:t>to build</w:t>
      </w:r>
      <w:r w:rsidRPr="00936FD7">
        <w:rPr>
          <w:rFonts w:ascii="Times New Roman" w:hAnsi="Times New Roman" w:cs="Times New Roman"/>
        </w:rPr>
        <w:t xml:space="preserve"> a 10 MWH pumped hydro, </w:t>
      </w:r>
      <w:r w:rsidR="00B27B4F" w:rsidRPr="00936FD7">
        <w:rPr>
          <w:rFonts w:ascii="Times New Roman" w:hAnsi="Times New Roman" w:cs="Times New Roman"/>
        </w:rPr>
        <w:t xml:space="preserve">and it’s cheaper than UW-CAES, it would be a good idea to combine pump-hydro energy storage with UW-CAES. </w:t>
      </w:r>
      <w:r w:rsidR="001378D9" w:rsidRPr="00936FD7">
        <w:rPr>
          <w:rFonts w:ascii="Times New Roman" w:hAnsi="Times New Roman" w:cs="Times New Roman"/>
        </w:rPr>
        <w:t>UW-CAES could be a complement</w:t>
      </w:r>
      <w:r w:rsidR="00E17A49" w:rsidRPr="00936FD7">
        <w:rPr>
          <w:rFonts w:ascii="Times New Roman" w:hAnsi="Times New Roman" w:cs="Times New Roman"/>
        </w:rPr>
        <w:t xml:space="preserve"> for pumped hydro. </w:t>
      </w:r>
      <w:r w:rsidR="00B27B4F" w:rsidRPr="00936FD7">
        <w:rPr>
          <w:rFonts w:ascii="Times New Roman" w:hAnsi="Times New Roman" w:cs="Times New Roman"/>
        </w:rPr>
        <w:t xml:space="preserve">The </w:t>
      </w:r>
      <w:r w:rsidR="00E17A49" w:rsidRPr="00936FD7">
        <w:rPr>
          <w:rFonts w:ascii="Times New Roman" w:hAnsi="Times New Roman" w:cs="Times New Roman"/>
        </w:rPr>
        <w:t xml:space="preserve">overall </w:t>
      </w:r>
      <w:r w:rsidR="00B27B4F" w:rsidRPr="00936FD7">
        <w:rPr>
          <w:rFonts w:ascii="Times New Roman" w:hAnsi="Times New Roman" w:cs="Times New Roman"/>
        </w:rPr>
        <w:t xml:space="preserve">performance would be slightly better, because pumped hydro system has a higher overall efficiency. </w:t>
      </w:r>
    </w:p>
    <w:p w14:paraId="366945BA" w14:textId="77777777" w:rsidR="0012375C" w:rsidRDefault="0012375C" w:rsidP="00936FD7">
      <w:pPr>
        <w:jc w:val="both"/>
        <w:rPr>
          <w:ins w:id="6" w:author="J Woo" w:date="2015-05-19T19:50:00Z"/>
          <w:rFonts w:ascii="Times New Roman" w:hAnsi="Times New Roman" w:cs="Times New Roman"/>
        </w:rPr>
      </w:pPr>
    </w:p>
    <w:p w14:paraId="5A2E936E" w14:textId="77777777" w:rsidR="009D1510" w:rsidRPr="00936FD7" w:rsidRDefault="00B27B4F" w:rsidP="00936FD7">
      <w:pPr>
        <w:jc w:val="both"/>
        <w:rPr>
          <w:rFonts w:ascii="Times New Roman" w:hAnsi="Times New Roman" w:cs="Times New Roman"/>
        </w:rPr>
      </w:pPr>
      <w:r w:rsidRPr="00936FD7">
        <w:rPr>
          <w:rFonts w:ascii="Times New Roman" w:hAnsi="Times New Roman" w:cs="Times New Roman"/>
        </w:rPr>
        <w:t>The</w:t>
      </w:r>
      <w:r w:rsidR="00E17A49" w:rsidRPr="00936FD7">
        <w:rPr>
          <w:rFonts w:ascii="Times New Roman" w:hAnsi="Times New Roman" w:cs="Times New Roman"/>
        </w:rPr>
        <w:t>re are still some</w:t>
      </w:r>
      <w:r w:rsidRPr="00936FD7">
        <w:rPr>
          <w:rFonts w:ascii="Times New Roman" w:hAnsi="Times New Roman" w:cs="Times New Roman"/>
        </w:rPr>
        <w:t xml:space="preserve"> </w:t>
      </w:r>
      <w:r w:rsidR="001378D9" w:rsidRPr="00936FD7">
        <w:rPr>
          <w:rFonts w:ascii="Times New Roman" w:hAnsi="Times New Roman" w:cs="Times New Roman"/>
        </w:rPr>
        <w:t>challenges</w:t>
      </w:r>
      <w:r w:rsidRPr="00936FD7">
        <w:rPr>
          <w:rFonts w:ascii="Times New Roman" w:hAnsi="Times New Roman" w:cs="Times New Roman"/>
        </w:rPr>
        <w:t xml:space="preserve"> for UW-CAES</w:t>
      </w:r>
      <w:r w:rsidR="009D1510" w:rsidRPr="00936FD7">
        <w:rPr>
          <w:rFonts w:ascii="Times New Roman" w:hAnsi="Times New Roman" w:cs="Times New Roman"/>
        </w:rPr>
        <w:t xml:space="preserve">. </w:t>
      </w:r>
    </w:p>
    <w:p w14:paraId="698B30E0" w14:textId="7FAFEC6E" w:rsidR="009D1510" w:rsidRDefault="009D1510" w:rsidP="009D1510">
      <w:pPr>
        <w:pStyle w:val="ListParagraph"/>
        <w:numPr>
          <w:ilvl w:val="0"/>
          <w:numId w:val="16"/>
        </w:numPr>
        <w:jc w:val="both"/>
        <w:rPr>
          <w:rFonts w:ascii="Times New Roman" w:hAnsi="Times New Roman" w:cs="Times New Roman"/>
        </w:rPr>
      </w:pPr>
      <w:r>
        <w:rPr>
          <w:rFonts w:ascii="Times New Roman" w:hAnsi="Times New Roman" w:cs="Times New Roman"/>
        </w:rPr>
        <w:t>W</w:t>
      </w:r>
      <w:r w:rsidR="00E17A49">
        <w:rPr>
          <w:rFonts w:ascii="Times New Roman" w:hAnsi="Times New Roman" w:cs="Times New Roman"/>
        </w:rPr>
        <w:t>e need to maintain constant temperature of the heat tanks using extra heat source</w:t>
      </w:r>
      <w:r w:rsidR="001378D9">
        <w:rPr>
          <w:rFonts w:ascii="Times New Roman" w:hAnsi="Times New Roman" w:cs="Times New Roman"/>
        </w:rPr>
        <w:t>, for example solar thermal devices</w:t>
      </w:r>
      <w:r w:rsidR="00E17A49">
        <w:rPr>
          <w:rFonts w:ascii="Times New Roman" w:hAnsi="Times New Roman" w:cs="Times New Roman"/>
        </w:rPr>
        <w:t xml:space="preserve"> or the output work of the turbine. The overall heat loss would be </w:t>
      </w:r>
      <w:r w:rsidR="00203FE0">
        <w:rPr>
          <w:rFonts w:ascii="Times New Roman" w:hAnsi="Times New Roman" w:cs="Times New Roman"/>
        </w:rPr>
        <w:t>133MWH</w:t>
      </w:r>
      <w:r w:rsidR="00E17A49">
        <w:rPr>
          <w:rFonts w:ascii="Times New Roman" w:hAnsi="Times New Roman" w:cs="Times New Roman"/>
        </w:rPr>
        <w:t xml:space="preserve">, which would results in the decrease of efficiency from </w:t>
      </w:r>
      <w:r w:rsidR="00E17A49" w:rsidRPr="00AD32E5">
        <w:rPr>
          <w:rFonts w:ascii="Times New Roman" w:hAnsi="Times New Roman" w:cs="Times New Roman"/>
        </w:rPr>
        <w:t>58.69%</w:t>
      </w:r>
      <w:r w:rsidR="00E17A49">
        <w:rPr>
          <w:rFonts w:ascii="Times New Roman" w:hAnsi="Times New Roman" w:cs="Times New Roman"/>
        </w:rPr>
        <w:t xml:space="preserve"> to </w:t>
      </w:r>
      <w:r w:rsidR="001B7603">
        <w:rPr>
          <w:rFonts w:ascii="Times New Roman" w:hAnsi="Times New Roman" w:cs="Times New Roman"/>
        </w:rPr>
        <w:t>57.2%</w:t>
      </w:r>
      <w:r w:rsidR="001378D9">
        <w:rPr>
          <w:rFonts w:ascii="Times New Roman" w:hAnsi="Times New Roman" w:cs="Times New Roman"/>
        </w:rPr>
        <w:t xml:space="preserve"> if we don’t use other renewable sources</w:t>
      </w:r>
      <w:r w:rsidR="001B7603">
        <w:rPr>
          <w:rFonts w:ascii="Times New Roman" w:hAnsi="Times New Roman" w:cs="Times New Roman"/>
        </w:rPr>
        <w:t xml:space="preserve">. </w:t>
      </w:r>
    </w:p>
    <w:p w14:paraId="3ADA0688" w14:textId="77777777" w:rsidR="009D1510" w:rsidRDefault="009D1510" w:rsidP="009D1510">
      <w:pPr>
        <w:pStyle w:val="ListParagraph"/>
        <w:numPr>
          <w:ilvl w:val="0"/>
          <w:numId w:val="16"/>
        </w:numPr>
        <w:jc w:val="both"/>
        <w:rPr>
          <w:rFonts w:ascii="Times New Roman" w:hAnsi="Times New Roman" w:cs="Times New Roman"/>
        </w:rPr>
      </w:pPr>
      <w:r>
        <w:rPr>
          <w:rFonts w:ascii="Times New Roman" w:hAnsi="Times New Roman" w:cs="Times New Roman"/>
        </w:rPr>
        <w:t>T</w:t>
      </w:r>
      <w:r w:rsidR="001378D9">
        <w:rPr>
          <w:rFonts w:ascii="Times New Roman" w:hAnsi="Times New Roman" w:cs="Times New Roman"/>
        </w:rPr>
        <w:t xml:space="preserve">he charging and discharging power varies a lot because of the instability of wind energy and demand. That would results in the drop in efficiency of compressors and turbines because of part load, which would lower the system’s overall efficiency. </w:t>
      </w:r>
    </w:p>
    <w:p w14:paraId="2395B6D4" w14:textId="3CB811FD" w:rsidR="00B27B4F" w:rsidRDefault="009D1510" w:rsidP="009D1510">
      <w:pPr>
        <w:pStyle w:val="ListParagraph"/>
        <w:numPr>
          <w:ilvl w:val="0"/>
          <w:numId w:val="16"/>
        </w:numPr>
        <w:jc w:val="both"/>
        <w:rPr>
          <w:rFonts w:ascii="Times New Roman" w:hAnsi="Times New Roman" w:cs="Times New Roman"/>
        </w:rPr>
      </w:pPr>
      <w:r>
        <w:rPr>
          <w:rFonts w:ascii="Times New Roman" w:hAnsi="Times New Roman" w:cs="Times New Roman"/>
        </w:rPr>
        <w:lastRenderedPageBreak/>
        <w:t>A</w:t>
      </w:r>
      <w:r w:rsidR="001378D9">
        <w:rPr>
          <w:rFonts w:ascii="Times New Roman" w:hAnsi="Times New Roman" w:cs="Times New Roman"/>
        </w:rPr>
        <w:t xml:space="preserve"> </w:t>
      </w:r>
      <w:r>
        <w:rPr>
          <w:rFonts w:ascii="Times New Roman" w:hAnsi="Times New Roman" w:cs="Times New Roman"/>
        </w:rPr>
        <w:t xml:space="preserve">well designed </w:t>
      </w:r>
      <w:r w:rsidR="001378D9">
        <w:rPr>
          <w:rFonts w:ascii="Times New Roman" w:hAnsi="Times New Roman" w:cs="Times New Roman"/>
        </w:rPr>
        <w:t>highly efficient heat exchanger</w:t>
      </w:r>
      <w:r>
        <w:rPr>
          <w:rFonts w:ascii="Times New Roman" w:hAnsi="Times New Roman" w:cs="Times New Roman"/>
        </w:rPr>
        <w:t xml:space="preserve"> is needed</w:t>
      </w:r>
      <w:r w:rsidR="001378D9">
        <w:rPr>
          <w:rFonts w:ascii="Times New Roman" w:hAnsi="Times New Roman" w:cs="Times New Roman"/>
        </w:rPr>
        <w:t xml:space="preserve"> to get the desired temperature change.</w:t>
      </w:r>
      <w:r>
        <w:rPr>
          <w:rFonts w:ascii="Times New Roman" w:hAnsi="Times New Roman" w:cs="Times New Roman"/>
        </w:rPr>
        <w:t xml:space="preserve"> Now we’re assuming an effectiveness of 0.9. </w:t>
      </w:r>
    </w:p>
    <w:p w14:paraId="2D79D96D" w14:textId="37BE2C18" w:rsidR="009D1510" w:rsidRPr="00B27B4F" w:rsidRDefault="009D1510" w:rsidP="009D1510">
      <w:pPr>
        <w:pStyle w:val="ListParagraph"/>
        <w:numPr>
          <w:ilvl w:val="0"/>
          <w:numId w:val="16"/>
        </w:numPr>
        <w:jc w:val="both"/>
        <w:rPr>
          <w:rFonts w:ascii="Times New Roman" w:hAnsi="Times New Roman" w:cs="Times New Roman"/>
        </w:rPr>
      </w:pPr>
      <w:r>
        <w:rPr>
          <w:rFonts w:ascii="Times New Roman" w:hAnsi="Times New Roman" w:cs="Times New Roman"/>
        </w:rPr>
        <w:t>The oil volume in the thermal storage tanks has to be monitored closely, because there’s a danger of draining hot tanks and spilling over the cold tank. The heat transfer fluids need to be heated up and pumped back to the hot tank on a regular basis.</w:t>
      </w:r>
    </w:p>
    <w:p w14:paraId="014D032B" w14:textId="1791C397" w:rsidR="00DC60EB" w:rsidRPr="00813AA1" w:rsidRDefault="00490E2B" w:rsidP="002122B7">
      <w:pPr>
        <w:rPr>
          <w:rFonts w:ascii="Times New Roman" w:hAnsi="Times New Roman" w:cs="Times New Roman"/>
          <w:b/>
          <w:u w:val="single"/>
        </w:rPr>
      </w:pPr>
      <w:ins w:id="7" w:author="J Woo" w:date="2015-05-19T20:08:00Z">
        <w:r>
          <w:rPr>
            <w:rFonts w:ascii="Times New Roman" w:hAnsi="Times New Roman" w:cs="Times New Roman"/>
          </w:rPr>
          <w:br w:type="page"/>
        </w:r>
      </w:ins>
      <w:r w:rsidR="00DC60EB" w:rsidRPr="00813AA1">
        <w:rPr>
          <w:rFonts w:ascii="Times New Roman" w:hAnsi="Times New Roman" w:cs="Times New Roman"/>
          <w:b/>
          <w:u w:val="single"/>
        </w:rPr>
        <w:lastRenderedPageBreak/>
        <w:t>References:</w:t>
      </w:r>
    </w:p>
    <w:p w14:paraId="027F2852" w14:textId="39838B7C" w:rsidR="00DC60EB" w:rsidRDefault="00DC60EB" w:rsidP="00DC60EB">
      <w:pPr>
        <w:jc w:val="both"/>
        <w:rPr>
          <w:rFonts w:ascii="Times New Roman" w:hAnsi="Times New Roman" w:cs="Times New Roman"/>
        </w:rPr>
      </w:pPr>
      <w:r w:rsidRPr="00672BEC">
        <w:rPr>
          <w:rFonts w:ascii="Times New Roman" w:hAnsi="Times New Roman" w:cs="Times New Roman"/>
        </w:rPr>
        <w:t xml:space="preserve">[1] </w:t>
      </w:r>
      <w:r w:rsidR="009D1510" w:rsidRPr="009D1510">
        <w:rPr>
          <w:rFonts w:ascii="Times New Roman" w:hAnsi="Times New Roman" w:cs="Times New Roman"/>
        </w:rPr>
        <w:t>NORPLAN report</w:t>
      </w:r>
      <w:r w:rsidR="009D1510">
        <w:rPr>
          <w:rFonts w:ascii="Times New Roman" w:hAnsi="Times New Roman" w:cs="Times New Roman"/>
        </w:rPr>
        <w:t>, Ministry of agriculture, lands, housing and the environment, pumped hydro in Antigua and Barbuda, report on prefeasibility assessments, Jun 26, 2014.</w:t>
      </w:r>
    </w:p>
    <w:p w14:paraId="6336BF57" w14:textId="680FE55A" w:rsidR="00D830C4" w:rsidRDefault="00936FD7" w:rsidP="00D830C4">
      <w:pPr>
        <w:jc w:val="both"/>
        <w:rPr>
          <w:rFonts w:ascii="Times New Roman" w:hAnsi="Times New Roman" w:cs="Times New Roman"/>
        </w:rPr>
      </w:pPr>
      <w:r>
        <w:rPr>
          <w:rFonts w:ascii="Times New Roman" w:hAnsi="Times New Roman" w:cs="Times New Roman"/>
        </w:rPr>
        <w:t>[2]</w:t>
      </w:r>
      <w:hyperlink r:id="rId29" w:history="1">
        <w:r w:rsidR="00D830C4" w:rsidRPr="00D830C4">
          <w:rPr>
            <w:rFonts w:ascii="Times New Roman" w:hAnsi="Times New Roman" w:cs="Times New Roman"/>
          </w:rPr>
          <w:t>http://www.firstsolar.com/~/media/documents/data-sheets/products/module%20data%20sheet/pd-5-401-03_series3black-4.ashx</w:t>
        </w:r>
      </w:hyperlink>
    </w:p>
    <w:p w14:paraId="516E6A10" w14:textId="77777777" w:rsidR="00F0093B" w:rsidRDefault="002122B7" w:rsidP="00D830C4">
      <w:pPr>
        <w:jc w:val="both"/>
        <w:rPr>
          <w:rFonts w:ascii="Times New Roman" w:hAnsi="Times New Roman" w:cs="Times New Roman"/>
        </w:rPr>
      </w:pPr>
      <w:r>
        <w:rPr>
          <w:rFonts w:ascii="Times New Roman" w:hAnsi="Times New Roman" w:cs="Times New Roman"/>
        </w:rPr>
        <w:t xml:space="preserve">[3] </w:t>
      </w:r>
      <w:r w:rsidR="00F0093B" w:rsidRPr="00672BEC">
        <w:rPr>
          <w:rFonts w:ascii="Times New Roman" w:hAnsi="Times New Roman" w:cs="Times New Roman"/>
        </w:rPr>
        <w:t xml:space="preserve">Hydrostor Inc - Underwater Compressed Air Energy Storage, </w:t>
      </w:r>
      <w:hyperlink r:id="rId30" w:history="1">
        <w:r w:rsidR="00F0093B" w:rsidRPr="0008018D">
          <w:rPr>
            <w:rFonts w:ascii="Times New Roman" w:hAnsi="Times New Roman" w:cs="Times New Roman"/>
          </w:rPr>
          <w:t>http://homerenergy.com/pdf/hydrostor-whitepaper-11-4-2013.pdf</w:t>
        </w:r>
      </w:hyperlink>
    </w:p>
    <w:p w14:paraId="00AE7EA4" w14:textId="09248E69" w:rsidR="00D830C4" w:rsidRPr="00672BEC" w:rsidRDefault="00F0093B" w:rsidP="00D830C4">
      <w:pPr>
        <w:jc w:val="both"/>
        <w:rPr>
          <w:rFonts w:ascii="Times New Roman" w:hAnsi="Times New Roman" w:cs="Times New Roman"/>
        </w:rPr>
      </w:pPr>
      <w:r>
        <w:rPr>
          <w:rFonts w:ascii="Times New Roman" w:hAnsi="Times New Roman" w:cs="Times New Roman"/>
        </w:rPr>
        <w:t xml:space="preserve">[4] </w:t>
      </w:r>
      <w:r w:rsidR="00D830C4" w:rsidRPr="00D830C4">
        <w:rPr>
          <w:rFonts w:ascii="Times New Roman" w:hAnsi="Times New Roman" w:cs="Times New Roman"/>
        </w:rPr>
        <w:t xml:space="preserve">EPRI, "Wind Power Integration: Energy Storage </w:t>
      </w:r>
      <w:r w:rsidR="00D830C4">
        <w:rPr>
          <w:rFonts w:ascii="Times New Roman" w:hAnsi="Times New Roman" w:cs="Times New Roman"/>
        </w:rPr>
        <w:t xml:space="preserve">for Firming and Shaping," EPRI, </w:t>
      </w:r>
      <w:r w:rsidR="00D830C4" w:rsidRPr="00D830C4">
        <w:rPr>
          <w:rFonts w:ascii="Times New Roman" w:hAnsi="Times New Roman" w:cs="Times New Roman"/>
        </w:rPr>
        <w:t>Palo Alto, CA 1008388, 2005.</w:t>
      </w:r>
    </w:p>
    <w:p w14:paraId="5CA22223" w14:textId="5A77F642" w:rsidR="0012608E" w:rsidRDefault="002122B7" w:rsidP="00DC60EB">
      <w:pPr>
        <w:jc w:val="both"/>
        <w:rPr>
          <w:rFonts w:ascii="Times New Roman" w:hAnsi="Times New Roman" w:cs="Times New Roman"/>
        </w:rPr>
      </w:pPr>
      <w:r>
        <w:rPr>
          <w:rFonts w:ascii="Times New Roman" w:hAnsi="Times New Roman" w:cs="Times New Roman"/>
        </w:rPr>
        <w:t>[5</w:t>
      </w:r>
      <w:r w:rsidR="0012608E" w:rsidRPr="00672BEC">
        <w:rPr>
          <w:rFonts w:ascii="Times New Roman" w:hAnsi="Times New Roman" w:cs="Times New Roman"/>
        </w:rPr>
        <w:t>]</w:t>
      </w:r>
      <w:r w:rsidR="0012608E" w:rsidRPr="0008018D">
        <w:rPr>
          <w:rFonts w:ascii="Times New Roman" w:hAnsi="Times New Roman" w:cs="Times New Roman"/>
        </w:rPr>
        <w:t xml:space="preserve"> </w:t>
      </w:r>
      <w:r w:rsidR="0012608E" w:rsidRPr="0012608E">
        <w:rPr>
          <w:rFonts w:ascii="Times New Roman" w:hAnsi="Times New Roman" w:cs="Times New Roman"/>
        </w:rPr>
        <w:t>Succar, Samir, and Robert H. Williams. "Compressed air energy storage: theory, resources, and applications for wind power." Princeton environmental institute report 8 (2008).</w:t>
      </w:r>
    </w:p>
    <w:p w14:paraId="0CAD1AE9" w14:textId="5B17BF66" w:rsidR="00193EA7" w:rsidRDefault="002122B7" w:rsidP="000946D3">
      <w:pPr>
        <w:jc w:val="both"/>
        <w:rPr>
          <w:rFonts w:ascii="Times New Roman" w:hAnsi="Times New Roman" w:cs="Times New Roman"/>
        </w:rPr>
      </w:pPr>
      <w:r>
        <w:rPr>
          <w:rFonts w:ascii="Times New Roman" w:hAnsi="Times New Roman" w:cs="Times New Roman"/>
        </w:rPr>
        <w:t>[6</w:t>
      </w:r>
      <w:r w:rsidR="000946D3" w:rsidRPr="00672BEC">
        <w:rPr>
          <w:rFonts w:ascii="Times New Roman" w:hAnsi="Times New Roman" w:cs="Times New Roman"/>
        </w:rPr>
        <w:t>]</w:t>
      </w:r>
      <w:r w:rsidR="00193EA7">
        <w:rPr>
          <w:rFonts w:ascii="Times New Roman" w:hAnsi="Times New Roman" w:cs="Times New Roman"/>
        </w:rPr>
        <w:t xml:space="preserve"> </w:t>
      </w:r>
      <w:r w:rsidR="00193EA7" w:rsidRPr="0008018D">
        <w:rPr>
          <w:rFonts w:ascii="Times New Roman" w:hAnsi="Times New Roman" w:cs="Times New Roman"/>
        </w:rPr>
        <w:t>Cheung, Brian C., Rupp Carriveau, and David S-K. Ting. "Parameters affecting scalable underwater compressed air energy storage." Applied Energy 134 (2014): 239-247.</w:t>
      </w:r>
    </w:p>
    <w:p w14:paraId="39268CB2" w14:textId="34A79F7D" w:rsidR="000946D3" w:rsidRPr="00672BEC" w:rsidRDefault="002122B7" w:rsidP="000946D3">
      <w:pPr>
        <w:jc w:val="both"/>
        <w:rPr>
          <w:rFonts w:ascii="Times New Roman" w:hAnsi="Times New Roman" w:cs="Times New Roman"/>
        </w:rPr>
      </w:pPr>
      <w:r>
        <w:rPr>
          <w:rFonts w:ascii="Times New Roman" w:hAnsi="Times New Roman" w:cs="Times New Roman"/>
        </w:rPr>
        <w:t>[7</w:t>
      </w:r>
      <w:r w:rsidR="00193EA7" w:rsidRPr="00672BEC">
        <w:rPr>
          <w:rFonts w:ascii="Times New Roman" w:hAnsi="Times New Roman" w:cs="Times New Roman"/>
        </w:rPr>
        <w:t xml:space="preserve">] </w:t>
      </w:r>
      <w:r w:rsidR="000946D3" w:rsidRPr="0008018D">
        <w:rPr>
          <w:rFonts w:ascii="Times New Roman" w:hAnsi="Times New Roman" w:cs="Times New Roman"/>
        </w:rPr>
        <w:t>Pimm, Andrew J., Seamus D. Garvey, and Maxim de Jong. "Design and testing of energy bags for underwater compressed air energy storage." Energy 66 (2014): 496-508.</w:t>
      </w:r>
    </w:p>
    <w:p w14:paraId="63EB5522" w14:textId="5BB2A331" w:rsidR="0012608E" w:rsidRDefault="002122B7" w:rsidP="00DC60EB">
      <w:pPr>
        <w:jc w:val="both"/>
        <w:rPr>
          <w:rFonts w:ascii="Times New Roman" w:hAnsi="Times New Roman" w:cs="Times New Roman"/>
        </w:rPr>
      </w:pPr>
      <w:r>
        <w:rPr>
          <w:rFonts w:ascii="Times New Roman" w:hAnsi="Times New Roman" w:cs="Times New Roman"/>
        </w:rPr>
        <w:t>[8</w:t>
      </w:r>
      <w:r w:rsidR="00193EA7" w:rsidRPr="00672BEC">
        <w:rPr>
          <w:rFonts w:ascii="Times New Roman" w:hAnsi="Times New Roman" w:cs="Times New Roman"/>
        </w:rPr>
        <w:t xml:space="preserve">] </w:t>
      </w:r>
      <w:r w:rsidR="000946D3" w:rsidRPr="0008018D">
        <w:rPr>
          <w:rFonts w:ascii="Times New Roman" w:hAnsi="Times New Roman" w:cs="Times New Roman"/>
        </w:rPr>
        <w:t>de Biasi, Victor. "Fundamental analyses to optimize adiabatic CAES plant efficiencies." Gas Turbine World 39.5 (2009): 26-28.</w:t>
      </w:r>
    </w:p>
    <w:p w14:paraId="768C71D9" w14:textId="71F7EF1D" w:rsidR="000946D3" w:rsidRDefault="002122B7" w:rsidP="00DC60EB">
      <w:pPr>
        <w:jc w:val="both"/>
        <w:rPr>
          <w:rFonts w:ascii="Times New Roman" w:hAnsi="Times New Roman" w:cs="Times New Roman"/>
        </w:rPr>
      </w:pPr>
      <w:r>
        <w:rPr>
          <w:rFonts w:ascii="Times New Roman" w:hAnsi="Times New Roman" w:cs="Times New Roman"/>
        </w:rPr>
        <w:t>[9</w:t>
      </w:r>
      <w:r w:rsidR="00193EA7">
        <w:rPr>
          <w:rFonts w:ascii="Times New Roman" w:hAnsi="Times New Roman" w:cs="Times New Roman"/>
        </w:rPr>
        <w:t xml:space="preserve">] </w:t>
      </w:r>
      <w:r w:rsidR="00193EA7" w:rsidRPr="00193EA7">
        <w:rPr>
          <w:rFonts w:ascii="Times New Roman" w:hAnsi="Times New Roman" w:cs="Times New Roman"/>
        </w:rPr>
        <w:t>McDonald, André Garcia, and Hugh Magande. Introduction to thermo-fluids systems design. John Wiley &amp; Sons, 2012.</w:t>
      </w:r>
    </w:p>
    <w:p w14:paraId="3B692056" w14:textId="5B6A45FE" w:rsidR="00193EA7" w:rsidRDefault="002122B7" w:rsidP="00DC60EB">
      <w:pPr>
        <w:jc w:val="both"/>
        <w:rPr>
          <w:rFonts w:ascii="Times New Roman" w:hAnsi="Times New Roman" w:cs="Times New Roman"/>
        </w:rPr>
      </w:pPr>
      <w:r>
        <w:rPr>
          <w:rFonts w:ascii="Times New Roman" w:hAnsi="Times New Roman" w:cs="Times New Roman"/>
        </w:rPr>
        <w:t>[10</w:t>
      </w:r>
      <w:r w:rsidR="00193EA7">
        <w:rPr>
          <w:rFonts w:ascii="Times New Roman" w:hAnsi="Times New Roman" w:cs="Times New Roman"/>
        </w:rPr>
        <w:t>]</w:t>
      </w:r>
      <w:r w:rsidR="00193EA7" w:rsidRPr="0008018D">
        <w:rPr>
          <w:rFonts w:ascii="Times New Roman" w:hAnsi="Times New Roman" w:cs="Times New Roman"/>
        </w:rPr>
        <w:t>Dincer, Ibrahim, and Sadik Dost. "A perspective on thermal energy storage systems for solar energy applications." International Journal of Energy Research 20.6 (1996): 547-557.</w:t>
      </w:r>
    </w:p>
    <w:p w14:paraId="45837F22" w14:textId="4381E421" w:rsidR="0008018D" w:rsidRDefault="002122B7" w:rsidP="00DC60EB">
      <w:pPr>
        <w:jc w:val="both"/>
        <w:rPr>
          <w:rFonts w:ascii="Times New Roman" w:hAnsi="Times New Roman" w:cs="Times New Roman"/>
        </w:rPr>
      </w:pPr>
      <w:r>
        <w:rPr>
          <w:rFonts w:ascii="Times New Roman" w:hAnsi="Times New Roman" w:cs="Times New Roman"/>
        </w:rPr>
        <w:t>[11</w:t>
      </w:r>
      <w:r w:rsidR="00193EA7">
        <w:rPr>
          <w:rFonts w:ascii="Times New Roman" w:hAnsi="Times New Roman" w:cs="Times New Roman"/>
        </w:rPr>
        <w:t xml:space="preserve">] </w:t>
      </w:r>
      <w:r w:rsidR="0008018D" w:rsidRPr="0008018D">
        <w:rPr>
          <w:rFonts w:ascii="Times New Roman" w:hAnsi="Times New Roman" w:cs="Times New Roman"/>
        </w:rPr>
        <w:t>Hartmann, Niklas, et al. "Simulation and analysis of different adiabatic compressed air energy storage plant configurations." Applied Energy 93 (2012): 541-548.</w:t>
      </w:r>
    </w:p>
    <w:p w14:paraId="62E71DBB" w14:textId="2FA252BE" w:rsidR="000170F9" w:rsidRPr="002D14F0" w:rsidRDefault="000170F9" w:rsidP="00DC60EB">
      <w:pPr>
        <w:pStyle w:val="ListParagraph"/>
        <w:jc w:val="both"/>
        <w:rPr>
          <w:rFonts w:ascii="Times New Roman" w:hAnsi="Times New Roman" w:cs="Times New Roman"/>
        </w:rPr>
      </w:pPr>
    </w:p>
    <w:sectPr w:rsidR="000170F9" w:rsidRPr="002D14F0" w:rsidSect="007916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 Woo" w:date="2015-05-19T20:04:00Z" w:initials="JW">
    <w:p w14:paraId="17891AC7" w14:textId="78E009BA" w:rsidR="007C4ED1" w:rsidRPr="00490E2B" w:rsidRDefault="007C4ED1">
      <w:pPr>
        <w:pStyle w:val="CommentText"/>
        <w:rPr>
          <w:rFonts w:eastAsia="PMingLiU"/>
          <w:lang w:eastAsia="zh-TW"/>
        </w:rPr>
      </w:pPr>
      <w:r>
        <w:rPr>
          <w:rStyle w:val="CommentReference"/>
        </w:rPr>
        <w:annotationRef/>
      </w:r>
      <w:r>
        <w:t>Perhaps the two temperature settings can be labelled “Configuration 1” and “Configuration 2” to make it clearer which set</w:t>
      </w:r>
      <w:r>
        <w:rPr>
          <w:rFonts w:eastAsia="PMingLiU"/>
          <w:lang w:eastAsia="zh-TW"/>
        </w:rPr>
        <w:t>up you are talking about.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891A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A0D5A" w14:textId="77777777" w:rsidR="00C270A8" w:rsidRDefault="00C270A8" w:rsidP="005E1406">
      <w:pPr>
        <w:spacing w:after="0" w:line="240" w:lineRule="auto"/>
      </w:pPr>
      <w:r>
        <w:separator/>
      </w:r>
    </w:p>
  </w:endnote>
  <w:endnote w:type="continuationSeparator" w:id="0">
    <w:p w14:paraId="496D9679" w14:textId="77777777" w:rsidR="00C270A8" w:rsidRDefault="00C270A8" w:rsidP="005E1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8FD43" w14:textId="77777777" w:rsidR="00C270A8" w:rsidRDefault="00C270A8" w:rsidP="005E1406">
      <w:pPr>
        <w:spacing w:after="0" w:line="240" w:lineRule="auto"/>
      </w:pPr>
      <w:r>
        <w:separator/>
      </w:r>
    </w:p>
  </w:footnote>
  <w:footnote w:type="continuationSeparator" w:id="0">
    <w:p w14:paraId="1AD65290" w14:textId="77777777" w:rsidR="00C270A8" w:rsidRDefault="00C270A8" w:rsidP="005E14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94467"/>
    <w:multiLevelType w:val="hybridMultilevel"/>
    <w:tmpl w:val="CBE48B54"/>
    <w:lvl w:ilvl="0" w:tplc="8C6A397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49B2"/>
    <w:multiLevelType w:val="hybridMultilevel"/>
    <w:tmpl w:val="9E48A8FE"/>
    <w:lvl w:ilvl="0" w:tplc="818AF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9B65DD"/>
    <w:multiLevelType w:val="hybridMultilevel"/>
    <w:tmpl w:val="4E3CE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70938"/>
    <w:multiLevelType w:val="hybridMultilevel"/>
    <w:tmpl w:val="D61EFA24"/>
    <w:lvl w:ilvl="0" w:tplc="008EC328">
      <w:start w:val="1"/>
      <w:numFmt w:val="bullet"/>
      <w:lvlText w:val=""/>
      <w:lvlJc w:val="left"/>
      <w:pPr>
        <w:tabs>
          <w:tab w:val="num" w:pos="720"/>
        </w:tabs>
        <w:ind w:left="720" w:hanging="360"/>
      </w:pPr>
      <w:rPr>
        <w:rFonts w:ascii="Wingdings" w:hAnsi="Wingdings" w:hint="default"/>
      </w:rPr>
    </w:lvl>
    <w:lvl w:ilvl="1" w:tplc="4EBC092E" w:tentative="1">
      <w:start w:val="1"/>
      <w:numFmt w:val="bullet"/>
      <w:lvlText w:val=""/>
      <w:lvlJc w:val="left"/>
      <w:pPr>
        <w:tabs>
          <w:tab w:val="num" w:pos="1440"/>
        </w:tabs>
        <w:ind w:left="1440" w:hanging="360"/>
      </w:pPr>
      <w:rPr>
        <w:rFonts w:ascii="Wingdings" w:hAnsi="Wingdings" w:hint="default"/>
      </w:rPr>
    </w:lvl>
    <w:lvl w:ilvl="2" w:tplc="7EBA4538" w:tentative="1">
      <w:start w:val="1"/>
      <w:numFmt w:val="bullet"/>
      <w:lvlText w:val=""/>
      <w:lvlJc w:val="left"/>
      <w:pPr>
        <w:tabs>
          <w:tab w:val="num" w:pos="2160"/>
        </w:tabs>
        <w:ind w:left="2160" w:hanging="360"/>
      </w:pPr>
      <w:rPr>
        <w:rFonts w:ascii="Wingdings" w:hAnsi="Wingdings" w:hint="default"/>
      </w:rPr>
    </w:lvl>
    <w:lvl w:ilvl="3" w:tplc="C64CC600" w:tentative="1">
      <w:start w:val="1"/>
      <w:numFmt w:val="bullet"/>
      <w:lvlText w:val=""/>
      <w:lvlJc w:val="left"/>
      <w:pPr>
        <w:tabs>
          <w:tab w:val="num" w:pos="2880"/>
        </w:tabs>
        <w:ind w:left="2880" w:hanging="360"/>
      </w:pPr>
      <w:rPr>
        <w:rFonts w:ascii="Wingdings" w:hAnsi="Wingdings" w:hint="default"/>
      </w:rPr>
    </w:lvl>
    <w:lvl w:ilvl="4" w:tplc="9E20C82A" w:tentative="1">
      <w:start w:val="1"/>
      <w:numFmt w:val="bullet"/>
      <w:lvlText w:val=""/>
      <w:lvlJc w:val="left"/>
      <w:pPr>
        <w:tabs>
          <w:tab w:val="num" w:pos="3600"/>
        </w:tabs>
        <w:ind w:left="3600" w:hanging="360"/>
      </w:pPr>
      <w:rPr>
        <w:rFonts w:ascii="Wingdings" w:hAnsi="Wingdings" w:hint="default"/>
      </w:rPr>
    </w:lvl>
    <w:lvl w:ilvl="5" w:tplc="9C3E6D3E" w:tentative="1">
      <w:start w:val="1"/>
      <w:numFmt w:val="bullet"/>
      <w:lvlText w:val=""/>
      <w:lvlJc w:val="left"/>
      <w:pPr>
        <w:tabs>
          <w:tab w:val="num" w:pos="4320"/>
        </w:tabs>
        <w:ind w:left="4320" w:hanging="360"/>
      </w:pPr>
      <w:rPr>
        <w:rFonts w:ascii="Wingdings" w:hAnsi="Wingdings" w:hint="default"/>
      </w:rPr>
    </w:lvl>
    <w:lvl w:ilvl="6" w:tplc="41C0F8F6" w:tentative="1">
      <w:start w:val="1"/>
      <w:numFmt w:val="bullet"/>
      <w:lvlText w:val=""/>
      <w:lvlJc w:val="left"/>
      <w:pPr>
        <w:tabs>
          <w:tab w:val="num" w:pos="5040"/>
        </w:tabs>
        <w:ind w:left="5040" w:hanging="360"/>
      </w:pPr>
      <w:rPr>
        <w:rFonts w:ascii="Wingdings" w:hAnsi="Wingdings" w:hint="default"/>
      </w:rPr>
    </w:lvl>
    <w:lvl w:ilvl="7" w:tplc="A7448F1E" w:tentative="1">
      <w:start w:val="1"/>
      <w:numFmt w:val="bullet"/>
      <w:lvlText w:val=""/>
      <w:lvlJc w:val="left"/>
      <w:pPr>
        <w:tabs>
          <w:tab w:val="num" w:pos="5760"/>
        </w:tabs>
        <w:ind w:left="5760" w:hanging="360"/>
      </w:pPr>
      <w:rPr>
        <w:rFonts w:ascii="Wingdings" w:hAnsi="Wingdings" w:hint="default"/>
      </w:rPr>
    </w:lvl>
    <w:lvl w:ilvl="8" w:tplc="0B8C75AA" w:tentative="1">
      <w:start w:val="1"/>
      <w:numFmt w:val="bullet"/>
      <w:lvlText w:val=""/>
      <w:lvlJc w:val="left"/>
      <w:pPr>
        <w:tabs>
          <w:tab w:val="num" w:pos="6480"/>
        </w:tabs>
        <w:ind w:left="6480" w:hanging="360"/>
      </w:pPr>
      <w:rPr>
        <w:rFonts w:ascii="Wingdings" w:hAnsi="Wingdings" w:hint="default"/>
      </w:rPr>
    </w:lvl>
  </w:abstractNum>
  <w:abstractNum w:abstractNumId="4">
    <w:nsid w:val="21AD1933"/>
    <w:multiLevelType w:val="hybridMultilevel"/>
    <w:tmpl w:val="4E3A5550"/>
    <w:lvl w:ilvl="0" w:tplc="C0F4F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EA4D46"/>
    <w:multiLevelType w:val="hybridMultilevel"/>
    <w:tmpl w:val="D3EC965C"/>
    <w:lvl w:ilvl="0" w:tplc="D5CEDCD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087EFF"/>
    <w:multiLevelType w:val="hybridMultilevel"/>
    <w:tmpl w:val="9F761E48"/>
    <w:lvl w:ilvl="0" w:tplc="F74A8EBC">
      <w:start w:val="1"/>
      <w:numFmt w:val="bullet"/>
      <w:lvlText w:val="•"/>
      <w:lvlJc w:val="left"/>
      <w:pPr>
        <w:tabs>
          <w:tab w:val="num" w:pos="720"/>
        </w:tabs>
        <w:ind w:left="720" w:hanging="360"/>
      </w:pPr>
      <w:rPr>
        <w:rFonts w:ascii="Arial" w:hAnsi="Arial" w:hint="default"/>
      </w:rPr>
    </w:lvl>
    <w:lvl w:ilvl="1" w:tplc="6E4A7C0C" w:tentative="1">
      <w:start w:val="1"/>
      <w:numFmt w:val="bullet"/>
      <w:lvlText w:val="•"/>
      <w:lvlJc w:val="left"/>
      <w:pPr>
        <w:tabs>
          <w:tab w:val="num" w:pos="1440"/>
        </w:tabs>
        <w:ind w:left="1440" w:hanging="360"/>
      </w:pPr>
      <w:rPr>
        <w:rFonts w:ascii="Arial" w:hAnsi="Arial" w:hint="default"/>
      </w:rPr>
    </w:lvl>
    <w:lvl w:ilvl="2" w:tplc="72F20ECA" w:tentative="1">
      <w:start w:val="1"/>
      <w:numFmt w:val="bullet"/>
      <w:lvlText w:val="•"/>
      <w:lvlJc w:val="left"/>
      <w:pPr>
        <w:tabs>
          <w:tab w:val="num" w:pos="2160"/>
        </w:tabs>
        <w:ind w:left="2160" w:hanging="360"/>
      </w:pPr>
      <w:rPr>
        <w:rFonts w:ascii="Arial" w:hAnsi="Arial" w:hint="default"/>
      </w:rPr>
    </w:lvl>
    <w:lvl w:ilvl="3" w:tplc="D670FEF0" w:tentative="1">
      <w:start w:val="1"/>
      <w:numFmt w:val="bullet"/>
      <w:lvlText w:val="•"/>
      <w:lvlJc w:val="left"/>
      <w:pPr>
        <w:tabs>
          <w:tab w:val="num" w:pos="2880"/>
        </w:tabs>
        <w:ind w:left="2880" w:hanging="360"/>
      </w:pPr>
      <w:rPr>
        <w:rFonts w:ascii="Arial" w:hAnsi="Arial" w:hint="default"/>
      </w:rPr>
    </w:lvl>
    <w:lvl w:ilvl="4" w:tplc="D26CF030" w:tentative="1">
      <w:start w:val="1"/>
      <w:numFmt w:val="bullet"/>
      <w:lvlText w:val="•"/>
      <w:lvlJc w:val="left"/>
      <w:pPr>
        <w:tabs>
          <w:tab w:val="num" w:pos="3600"/>
        </w:tabs>
        <w:ind w:left="3600" w:hanging="360"/>
      </w:pPr>
      <w:rPr>
        <w:rFonts w:ascii="Arial" w:hAnsi="Arial" w:hint="default"/>
      </w:rPr>
    </w:lvl>
    <w:lvl w:ilvl="5" w:tplc="F44EDA22" w:tentative="1">
      <w:start w:val="1"/>
      <w:numFmt w:val="bullet"/>
      <w:lvlText w:val="•"/>
      <w:lvlJc w:val="left"/>
      <w:pPr>
        <w:tabs>
          <w:tab w:val="num" w:pos="4320"/>
        </w:tabs>
        <w:ind w:left="4320" w:hanging="360"/>
      </w:pPr>
      <w:rPr>
        <w:rFonts w:ascii="Arial" w:hAnsi="Arial" w:hint="default"/>
      </w:rPr>
    </w:lvl>
    <w:lvl w:ilvl="6" w:tplc="CB6A4E68" w:tentative="1">
      <w:start w:val="1"/>
      <w:numFmt w:val="bullet"/>
      <w:lvlText w:val="•"/>
      <w:lvlJc w:val="left"/>
      <w:pPr>
        <w:tabs>
          <w:tab w:val="num" w:pos="5040"/>
        </w:tabs>
        <w:ind w:left="5040" w:hanging="360"/>
      </w:pPr>
      <w:rPr>
        <w:rFonts w:ascii="Arial" w:hAnsi="Arial" w:hint="default"/>
      </w:rPr>
    </w:lvl>
    <w:lvl w:ilvl="7" w:tplc="6FCC5E5C" w:tentative="1">
      <w:start w:val="1"/>
      <w:numFmt w:val="bullet"/>
      <w:lvlText w:val="•"/>
      <w:lvlJc w:val="left"/>
      <w:pPr>
        <w:tabs>
          <w:tab w:val="num" w:pos="5760"/>
        </w:tabs>
        <w:ind w:left="5760" w:hanging="360"/>
      </w:pPr>
      <w:rPr>
        <w:rFonts w:ascii="Arial" w:hAnsi="Arial" w:hint="default"/>
      </w:rPr>
    </w:lvl>
    <w:lvl w:ilvl="8" w:tplc="68BAFDFC" w:tentative="1">
      <w:start w:val="1"/>
      <w:numFmt w:val="bullet"/>
      <w:lvlText w:val="•"/>
      <w:lvlJc w:val="left"/>
      <w:pPr>
        <w:tabs>
          <w:tab w:val="num" w:pos="6480"/>
        </w:tabs>
        <w:ind w:left="6480" w:hanging="360"/>
      </w:pPr>
      <w:rPr>
        <w:rFonts w:ascii="Arial" w:hAnsi="Arial" w:hint="default"/>
      </w:rPr>
    </w:lvl>
  </w:abstractNum>
  <w:abstractNum w:abstractNumId="7">
    <w:nsid w:val="25475C89"/>
    <w:multiLevelType w:val="hybridMultilevel"/>
    <w:tmpl w:val="EC6CA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F60512"/>
    <w:multiLevelType w:val="hybridMultilevel"/>
    <w:tmpl w:val="C28E5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2A4B47"/>
    <w:multiLevelType w:val="hybridMultilevel"/>
    <w:tmpl w:val="7B98E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9425DA"/>
    <w:multiLevelType w:val="hybridMultilevel"/>
    <w:tmpl w:val="AD562CCA"/>
    <w:lvl w:ilvl="0" w:tplc="45926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6E2075"/>
    <w:multiLevelType w:val="hybridMultilevel"/>
    <w:tmpl w:val="4050B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8F16C6"/>
    <w:multiLevelType w:val="hybridMultilevel"/>
    <w:tmpl w:val="AE206E44"/>
    <w:lvl w:ilvl="0" w:tplc="78DCF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F41D9E"/>
    <w:multiLevelType w:val="hybridMultilevel"/>
    <w:tmpl w:val="D4BA6C08"/>
    <w:lvl w:ilvl="0" w:tplc="D3F4B99E">
      <w:start w:val="1"/>
      <w:numFmt w:val="bullet"/>
      <w:lvlText w:val="•"/>
      <w:lvlJc w:val="left"/>
      <w:pPr>
        <w:tabs>
          <w:tab w:val="num" w:pos="720"/>
        </w:tabs>
        <w:ind w:left="720" w:hanging="360"/>
      </w:pPr>
      <w:rPr>
        <w:rFonts w:ascii="Arial" w:hAnsi="Arial" w:hint="default"/>
      </w:rPr>
    </w:lvl>
    <w:lvl w:ilvl="1" w:tplc="83E8DAA6" w:tentative="1">
      <w:start w:val="1"/>
      <w:numFmt w:val="bullet"/>
      <w:lvlText w:val="•"/>
      <w:lvlJc w:val="left"/>
      <w:pPr>
        <w:tabs>
          <w:tab w:val="num" w:pos="1440"/>
        </w:tabs>
        <w:ind w:left="1440" w:hanging="360"/>
      </w:pPr>
      <w:rPr>
        <w:rFonts w:ascii="Arial" w:hAnsi="Arial" w:hint="default"/>
      </w:rPr>
    </w:lvl>
    <w:lvl w:ilvl="2" w:tplc="CD32A946" w:tentative="1">
      <w:start w:val="1"/>
      <w:numFmt w:val="bullet"/>
      <w:lvlText w:val="•"/>
      <w:lvlJc w:val="left"/>
      <w:pPr>
        <w:tabs>
          <w:tab w:val="num" w:pos="2160"/>
        </w:tabs>
        <w:ind w:left="2160" w:hanging="360"/>
      </w:pPr>
      <w:rPr>
        <w:rFonts w:ascii="Arial" w:hAnsi="Arial" w:hint="default"/>
      </w:rPr>
    </w:lvl>
    <w:lvl w:ilvl="3" w:tplc="91D2B46E" w:tentative="1">
      <w:start w:val="1"/>
      <w:numFmt w:val="bullet"/>
      <w:lvlText w:val="•"/>
      <w:lvlJc w:val="left"/>
      <w:pPr>
        <w:tabs>
          <w:tab w:val="num" w:pos="2880"/>
        </w:tabs>
        <w:ind w:left="2880" w:hanging="360"/>
      </w:pPr>
      <w:rPr>
        <w:rFonts w:ascii="Arial" w:hAnsi="Arial" w:hint="default"/>
      </w:rPr>
    </w:lvl>
    <w:lvl w:ilvl="4" w:tplc="6EDC7FD2" w:tentative="1">
      <w:start w:val="1"/>
      <w:numFmt w:val="bullet"/>
      <w:lvlText w:val="•"/>
      <w:lvlJc w:val="left"/>
      <w:pPr>
        <w:tabs>
          <w:tab w:val="num" w:pos="3600"/>
        </w:tabs>
        <w:ind w:left="3600" w:hanging="360"/>
      </w:pPr>
      <w:rPr>
        <w:rFonts w:ascii="Arial" w:hAnsi="Arial" w:hint="default"/>
      </w:rPr>
    </w:lvl>
    <w:lvl w:ilvl="5" w:tplc="320E9F08" w:tentative="1">
      <w:start w:val="1"/>
      <w:numFmt w:val="bullet"/>
      <w:lvlText w:val="•"/>
      <w:lvlJc w:val="left"/>
      <w:pPr>
        <w:tabs>
          <w:tab w:val="num" w:pos="4320"/>
        </w:tabs>
        <w:ind w:left="4320" w:hanging="360"/>
      </w:pPr>
      <w:rPr>
        <w:rFonts w:ascii="Arial" w:hAnsi="Arial" w:hint="default"/>
      </w:rPr>
    </w:lvl>
    <w:lvl w:ilvl="6" w:tplc="83F4B6F8" w:tentative="1">
      <w:start w:val="1"/>
      <w:numFmt w:val="bullet"/>
      <w:lvlText w:val="•"/>
      <w:lvlJc w:val="left"/>
      <w:pPr>
        <w:tabs>
          <w:tab w:val="num" w:pos="5040"/>
        </w:tabs>
        <w:ind w:left="5040" w:hanging="360"/>
      </w:pPr>
      <w:rPr>
        <w:rFonts w:ascii="Arial" w:hAnsi="Arial" w:hint="default"/>
      </w:rPr>
    </w:lvl>
    <w:lvl w:ilvl="7" w:tplc="C72C82D8" w:tentative="1">
      <w:start w:val="1"/>
      <w:numFmt w:val="bullet"/>
      <w:lvlText w:val="•"/>
      <w:lvlJc w:val="left"/>
      <w:pPr>
        <w:tabs>
          <w:tab w:val="num" w:pos="5760"/>
        </w:tabs>
        <w:ind w:left="5760" w:hanging="360"/>
      </w:pPr>
      <w:rPr>
        <w:rFonts w:ascii="Arial" w:hAnsi="Arial" w:hint="default"/>
      </w:rPr>
    </w:lvl>
    <w:lvl w:ilvl="8" w:tplc="351A7052" w:tentative="1">
      <w:start w:val="1"/>
      <w:numFmt w:val="bullet"/>
      <w:lvlText w:val="•"/>
      <w:lvlJc w:val="left"/>
      <w:pPr>
        <w:tabs>
          <w:tab w:val="num" w:pos="6480"/>
        </w:tabs>
        <w:ind w:left="6480" w:hanging="360"/>
      </w:pPr>
      <w:rPr>
        <w:rFonts w:ascii="Arial" w:hAnsi="Arial" w:hint="default"/>
      </w:rPr>
    </w:lvl>
  </w:abstractNum>
  <w:abstractNum w:abstractNumId="14">
    <w:nsid w:val="53344BBB"/>
    <w:multiLevelType w:val="hybridMultilevel"/>
    <w:tmpl w:val="FF643FF8"/>
    <w:lvl w:ilvl="0" w:tplc="1FE6F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9D1D03"/>
    <w:multiLevelType w:val="hybridMultilevel"/>
    <w:tmpl w:val="EFAAF6B0"/>
    <w:lvl w:ilvl="0" w:tplc="8662D41E">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1E7EC0"/>
    <w:multiLevelType w:val="hybridMultilevel"/>
    <w:tmpl w:val="CFCE9410"/>
    <w:lvl w:ilvl="0" w:tplc="125A4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E561BC"/>
    <w:multiLevelType w:val="hybridMultilevel"/>
    <w:tmpl w:val="C8F84A66"/>
    <w:lvl w:ilvl="0" w:tplc="5FAA8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2"/>
  </w:num>
  <w:num w:numId="4">
    <w:abstractNumId w:val="16"/>
  </w:num>
  <w:num w:numId="5">
    <w:abstractNumId w:val="1"/>
  </w:num>
  <w:num w:numId="6">
    <w:abstractNumId w:val="2"/>
  </w:num>
  <w:num w:numId="7">
    <w:abstractNumId w:val="5"/>
  </w:num>
  <w:num w:numId="8">
    <w:abstractNumId w:val="0"/>
  </w:num>
  <w:num w:numId="9">
    <w:abstractNumId w:val="10"/>
  </w:num>
  <w:num w:numId="10">
    <w:abstractNumId w:val="14"/>
  </w:num>
  <w:num w:numId="11">
    <w:abstractNumId w:val="17"/>
  </w:num>
  <w:num w:numId="12">
    <w:abstractNumId w:val="6"/>
  </w:num>
  <w:num w:numId="13">
    <w:abstractNumId w:val="13"/>
  </w:num>
  <w:num w:numId="14">
    <w:abstractNumId w:val="9"/>
  </w:num>
  <w:num w:numId="15">
    <w:abstractNumId w:val="8"/>
  </w:num>
  <w:num w:numId="16">
    <w:abstractNumId w:val="4"/>
  </w:num>
  <w:num w:numId="17">
    <w:abstractNumId w:val="15"/>
  </w:num>
  <w:num w:numId="18">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 Woo">
    <w15:presenceInfo w15:providerId="Windows Live" w15:userId="1c088912bea0f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54B"/>
    <w:rsid w:val="000012F6"/>
    <w:rsid w:val="000146BE"/>
    <w:rsid w:val="000170F9"/>
    <w:rsid w:val="00041169"/>
    <w:rsid w:val="00043D8E"/>
    <w:rsid w:val="00073563"/>
    <w:rsid w:val="0008018D"/>
    <w:rsid w:val="000816E7"/>
    <w:rsid w:val="000946D3"/>
    <w:rsid w:val="000A6748"/>
    <w:rsid w:val="000C6E6E"/>
    <w:rsid w:val="000D73F0"/>
    <w:rsid w:val="000E4877"/>
    <w:rsid w:val="000E7AE4"/>
    <w:rsid w:val="001051A5"/>
    <w:rsid w:val="0012375C"/>
    <w:rsid w:val="0012608E"/>
    <w:rsid w:val="0013349E"/>
    <w:rsid w:val="001378D9"/>
    <w:rsid w:val="00151E17"/>
    <w:rsid w:val="00155E08"/>
    <w:rsid w:val="00156926"/>
    <w:rsid w:val="001578BE"/>
    <w:rsid w:val="001755D2"/>
    <w:rsid w:val="00193EA7"/>
    <w:rsid w:val="001B1F98"/>
    <w:rsid w:val="001B3988"/>
    <w:rsid w:val="001B7603"/>
    <w:rsid w:val="001C07C2"/>
    <w:rsid w:val="001D4F8F"/>
    <w:rsid w:val="001F0376"/>
    <w:rsid w:val="00203FE0"/>
    <w:rsid w:val="00205813"/>
    <w:rsid w:val="002122B7"/>
    <w:rsid w:val="00215939"/>
    <w:rsid w:val="00217983"/>
    <w:rsid w:val="00223031"/>
    <w:rsid w:val="002310E5"/>
    <w:rsid w:val="00246D3F"/>
    <w:rsid w:val="00270214"/>
    <w:rsid w:val="002715D1"/>
    <w:rsid w:val="00287D98"/>
    <w:rsid w:val="002930C5"/>
    <w:rsid w:val="002A2869"/>
    <w:rsid w:val="002B0580"/>
    <w:rsid w:val="002B16E9"/>
    <w:rsid w:val="002B7E22"/>
    <w:rsid w:val="002D14F0"/>
    <w:rsid w:val="002E025A"/>
    <w:rsid w:val="003062EF"/>
    <w:rsid w:val="003072F2"/>
    <w:rsid w:val="003162B8"/>
    <w:rsid w:val="00334315"/>
    <w:rsid w:val="00334E57"/>
    <w:rsid w:val="003373C2"/>
    <w:rsid w:val="00346536"/>
    <w:rsid w:val="00353633"/>
    <w:rsid w:val="003644AE"/>
    <w:rsid w:val="003818A6"/>
    <w:rsid w:val="003A172A"/>
    <w:rsid w:val="003A1E81"/>
    <w:rsid w:val="003B4BE7"/>
    <w:rsid w:val="00401710"/>
    <w:rsid w:val="00420066"/>
    <w:rsid w:val="004428B7"/>
    <w:rsid w:val="00466085"/>
    <w:rsid w:val="00490E2B"/>
    <w:rsid w:val="004C1E10"/>
    <w:rsid w:val="004C4425"/>
    <w:rsid w:val="004D1710"/>
    <w:rsid w:val="004E4108"/>
    <w:rsid w:val="0052151B"/>
    <w:rsid w:val="00533A4B"/>
    <w:rsid w:val="005B08AC"/>
    <w:rsid w:val="005B2FCE"/>
    <w:rsid w:val="005B690D"/>
    <w:rsid w:val="005C3AAA"/>
    <w:rsid w:val="005C64F8"/>
    <w:rsid w:val="005D25C9"/>
    <w:rsid w:val="005D4571"/>
    <w:rsid w:val="005E1406"/>
    <w:rsid w:val="005F6E35"/>
    <w:rsid w:val="005F7B58"/>
    <w:rsid w:val="00624E66"/>
    <w:rsid w:val="006349DD"/>
    <w:rsid w:val="00684027"/>
    <w:rsid w:val="006A4470"/>
    <w:rsid w:val="006D5A22"/>
    <w:rsid w:val="006D5DDA"/>
    <w:rsid w:val="006E7A1D"/>
    <w:rsid w:val="007551B7"/>
    <w:rsid w:val="007604E9"/>
    <w:rsid w:val="00766248"/>
    <w:rsid w:val="00780F96"/>
    <w:rsid w:val="007824D4"/>
    <w:rsid w:val="00790674"/>
    <w:rsid w:val="0079168F"/>
    <w:rsid w:val="007A4AF3"/>
    <w:rsid w:val="007C4ED1"/>
    <w:rsid w:val="007D0E66"/>
    <w:rsid w:val="007E0532"/>
    <w:rsid w:val="007E6FC9"/>
    <w:rsid w:val="007E7548"/>
    <w:rsid w:val="00813AA1"/>
    <w:rsid w:val="008264D9"/>
    <w:rsid w:val="00827E19"/>
    <w:rsid w:val="0083243E"/>
    <w:rsid w:val="00842749"/>
    <w:rsid w:val="00844F64"/>
    <w:rsid w:val="00857F26"/>
    <w:rsid w:val="0087119D"/>
    <w:rsid w:val="0087311A"/>
    <w:rsid w:val="008A649E"/>
    <w:rsid w:val="008A65A9"/>
    <w:rsid w:val="008B1746"/>
    <w:rsid w:val="008B65A8"/>
    <w:rsid w:val="008C5562"/>
    <w:rsid w:val="008D468E"/>
    <w:rsid w:val="008D72F8"/>
    <w:rsid w:val="008D737C"/>
    <w:rsid w:val="008F1D7E"/>
    <w:rsid w:val="009009A3"/>
    <w:rsid w:val="0092602E"/>
    <w:rsid w:val="00934681"/>
    <w:rsid w:val="00936FD7"/>
    <w:rsid w:val="009464F9"/>
    <w:rsid w:val="0097003F"/>
    <w:rsid w:val="009749FB"/>
    <w:rsid w:val="009808AF"/>
    <w:rsid w:val="00982A29"/>
    <w:rsid w:val="0099799B"/>
    <w:rsid w:val="009D1510"/>
    <w:rsid w:val="009F16EA"/>
    <w:rsid w:val="009F2453"/>
    <w:rsid w:val="00A02F04"/>
    <w:rsid w:val="00A06E13"/>
    <w:rsid w:val="00A154CA"/>
    <w:rsid w:val="00A40F3F"/>
    <w:rsid w:val="00A627CC"/>
    <w:rsid w:val="00A857B1"/>
    <w:rsid w:val="00AA4D9D"/>
    <w:rsid w:val="00AB288E"/>
    <w:rsid w:val="00AD32E5"/>
    <w:rsid w:val="00AE12DA"/>
    <w:rsid w:val="00AF3A06"/>
    <w:rsid w:val="00B10EB7"/>
    <w:rsid w:val="00B16911"/>
    <w:rsid w:val="00B27B4F"/>
    <w:rsid w:val="00B354C6"/>
    <w:rsid w:val="00B45999"/>
    <w:rsid w:val="00B462E2"/>
    <w:rsid w:val="00B63BC7"/>
    <w:rsid w:val="00B665A3"/>
    <w:rsid w:val="00B9130D"/>
    <w:rsid w:val="00B92FDE"/>
    <w:rsid w:val="00BB01B2"/>
    <w:rsid w:val="00BB53A9"/>
    <w:rsid w:val="00BC5365"/>
    <w:rsid w:val="00BE3810"/>
    <w:rsid w:val="00BF138B"/>
    <w:rsid w:val="00BF7CE7"/>
    <w:rsid w:val="00C03D46"/>
    <w:rsid w:val="00C23840"/>
    <w:rsid w:val="00C270A8"/>
    <w:rsid w:val="00C43693"/>
    <w:rsid w:val="00C81556"/>
    <w:rsid w:val="00C81883"/>
    <w:rsid w:val="00C82913"/>
    <w:rsid w:val="00C9254B"/>
    <w:rsid w:val="00CB6D46"/>
    <w:rsid w:val="00CE38A4"/>
    <w:rsid w:val="00CE4F39"/>
    <w:rsid w:val="00CE55BF"/>
    <w:rsid w:val="00CE5F95"/>
    <w:rsid w:val="00CF58F7"/>
    <w:rsid w:val="00D01E58"/>
    <w:rsid w:val="00D13A4B"/>
    <w:rsid w:val="00D15EB2"/>
    <w:rsid w:val="00D1610C"/>
    <w:rsid w:val="00D2602F"/>
    <w:rsid w:val="00D43FF5"/>
    <w:rsid w:val="00D63DAB"/>
    <w:rsid w:val="00D830C4"/>
    <w:rsid w:val="00DA4FC9"/>
    <w:rsid w:val="00DB0C27"/>
    <w:rsid w:val="00DB588E"/>
    <w:rsid w:val="00DC5B5C"/>
    <w:rsid w:val="00DC60EB"/>
    <w:rsid w:val="00E01E37"/>
    <w:rsid w:val="00E17A49"/>
    <w:rsid w:val="00E26155"/>
    <w:rsid w:val="00E37B29"/>
    <w:rsid w:val="00E411C5"/>
    <w:rsid w:val="00E57852"/>
    <w:rsid w:val="00E624C3"/>
    <w:rsid w:val="00E71974"/>
    <w:rsid w:val="00E7556B"/>
    <w:rsid w:val="00E8752D"/>
    <w:rsid w:val="00E94DEF"/>
    <w:rsid w:val="00E95E9F"/>
    <w:rsid w:val="00EB7FC2"/>
    <w:rsid w:val="00F0093B"/>
    <w:rsid w:val="00F01F6B"/>
    <w:rsid w:val="00F25BA8"/>
    <w:rsid w:val="00F33F13"/>
    <w:rsid w:val="00F35496"/>
    <w:rsid w:val="00F45848"/>
    <w:rsid w:val="00F874B3"/>
    <w:rsid w:val="00FB3DB3"/>
    <w:rsid w:val="00FC523B"/>
    <w:rsid w:val="00FC580F"/>
    <w:rsid w:val="00FF4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A4853"/>
  <w15:chartTrackingRefBased/>
  <w15:docId w15:val="{1BDB5B74-E856-4974-A588-FB221D62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6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406"/>
  </w:style>
  <w:style w:type="paragraph" w:styleId="Footer">
    <w:name w:val="footer"/>
    <w:basedOn w:val="Normal"/>
    <w:link w:val="FooterChar"/>
    <w:uiPriority w:val="99"/>
    <w:unhideWhenUsed/>
    <w:rsid w:val="005E1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406"/>
  </w:style>
  <w:style w:type="paragraph" w:styleId="ListParagraph">
    <w:name w:val="List Paragraph"/>
    <w:basedOn w:val="Normal"/>
    <w:uiPriority w:val="34"/>
    <w:qFormat/>
    <w:rsid w:val="003062EF"/>
    <w:pPr>
      <w:ind w:left="720"/>
      <w:contextualSpacing/>
    </w:pPr>
  </w:style>
  <w:style w:type="paragraph" w:styleId="HTMLPreformatted">
    <w:name w:val="HTML Preformatted"/>
    <w:basedOn w:val="Normal"/>
    <w:link w:val="HTMLPreformattedChar"/>
    <w:uiPriority w:val="99"/>
    <w:semiHidden/>
    <w:unhideWhenUsed/>
    <w:rsid w:val="00353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633"/>
    <w:rPr>
      <w:rFonts w:ascii="Courier New" w:eastAsia="Times New Roman" w:hAnsi="Courier New" w:cs="Courier New"/>
      <w:sz w:val="20"/>
      <w:szCs w:val="20"/>
    </w:rPr>
  </w:style>
  <w:style w:type="table" w:styleId="TableGrid">
    <w:name w:val="Table Grid"/>
    <w:basedOn w:val="TableNormal"/>
    <w:uiPriority w:val="39"/>
    <w:rsid w:val="0098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2A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82A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82A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82A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82A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82A2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F25BA8"/>
    <w:rPr>
      <w:color w:val="808080"/>
    </w:rPr>
  </w:style>
  <w:style w:type="character" w:styleId="Hyperlink">
    <w:name w:val="Hyperlink"/>
    <w:basedOn w:val="DefaultParagraphFont"/>
    <w:uiPriority w:val="99"/>
    <w:unhideWhenUsed/>
    <w:rsid w:val="00CB6D46"/>
    <w:rPr>
      <w:color w:val="0563C1" w:themeColor="hyperlink"/>
      <w:u w:val="single"/>
    </w:rPr>
  </w:style>
  <w:style w:type="table" w:styleId="ListTable6Colorful-Accent3">
    <w:name w:val="List Table 6 Colorful Accent 3"/>
    <w:basedOn w:val="TableNormal"/>
    <w:uiPriority w:val="51"/>
    <w:rsid w:val="009F245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C2384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gewyw5ybjeb">
    <w:name w:val="gewyw5ybjeb"/>
    <w:basedOn w:val="DefaultParagraphFont"/>
    <w:rsid w:val="001B1F98"/>
  </w:style>
  <w:style w:type="character" w:customStyle="1" w:styleId="gewyw5ybmdb">
    <w:name w:val="gewyw5ybmdb"/>
    <w:basedOn w:val="DefaultParagraphFont"/>
    <w:rsid w:val="001B1F98"/>
  </w:style>
  <w:style w:type="character" w:styleId="CommentReference">
    <w:name w:val="annotation reference"/>
    <w:basedOn w:val="DefaultParagraphFont"/>
    <w:uiPriority w:val="99"/>
    <w:semiHidden/>
    <w:unhideWhenUsed/>
    <w:rsid w:val="00857F26"/>
    <w:rPr>
      <w:sz w:val="16"/>
      <w:szCs w:val="16"/>
    </w:rPr>
  </w:style>
  <w:style w:type="paragraph" w:styleId="CommentText">
    <w:name w:val="annotation text"/>
    <w:basedOn w:val="Normal"/>
    <w:link w:val="CommentTextChar"/>
    <w:uiPriority w:val="99"/>
    <w:semiHidden/>
    <w:unhideWhenUsed/>
    <w:rsid w:val="00857F26"/>
    <w:pPr>
      <w:spacing w:line="240" w:lineRule="auto"/>
    </w:pPr>
    <w:rPr>
      <w:sz w:val="20"/>
      <w:szCs w:val="20"/>
    </w:rPr>
  </w:style>
  <w:style w:type="character" w:customStyle="1" w:styleId="CommentTextChar">
    <w:name w:val="Comment Text Char"/>
    <w:basedOn w:val="DefaultParagraphFont"/>
    <w:link w:val="CommentText"/>
    <w:uiPriority w:val="99"/>
    <w:semiHidden/>
    <w:rsid w:val="00857F26"/>
    <w:rPr>
      <w:sz w:val="20"/>
      <w:szCs w:val="20"/>
    </w:rPr>
  </w:style>
  <w:style w:type="paragraph" w:styleId="CommentSubject">
    <w:name w:val="annotation subject"/>
    <w:basedOn w:val="CommentText"/>
    <w:next w:val="CommentText"/>
    <w:link w:val="CommentSubjectChar"/>
    <w:uiPriority w:val="99"/>
    <w:semiHidden/>
    <w:unhideWhenUsed/>
    <w:rsid w:val="00857F26"/>
    <w:rPr>
      <w:b/>
      <w:bCs/>
    </w:rPr>
  </w:style>
  <w:style w:type="character" w:customStyle="1" w:styleId="CommentSubjectChar">
    <w:name w:val="Comment Subject Char"/>
    <w:basedOn w:val="CommentTextChar"/>
    <w:link w:val="CommentSubject"/>
    <w:uiPriority w:val="99"/>
    <w:semiHidden/>
    <w:rsid w:val="00857F26"/>
    <w:rPr>
      <w:b/>
      <w:bCs/>
      <w:sz w:val="20"/>
      <w:szCs w:val="20"/>
    </w:rPr>
  </w:style>
  <w:style w:type="paragraph" w:styleId="BalloonText">
    <w:name w:val="Balloon Text"/>
    <w:basedOn w:val="Normal"/>
    <w:link w:val="BalloonTextChar"/>
    <w:uiPriority w:val="99"/>
    <w:semiHidden/>
    <w:unhideWhenUsed/>
    <w:rsid w:val="00857F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F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2606">
      <w:bodyDiv w:val="1"/>
      <w:marLeft w:val="0"/>
      <w:marRight w:val="0"/>
      <w:marTop w:val="0"/>
      <w:marBottom w:val="0"/>
      <w:divBdr>
        <w:top w:val="none" w:sz="0" w:space="0" w:color="auto"/>
        <w:left w:val="none" w:sz="0" w:space="0" w:color="auto"/>
        <w:bottom w:val="none" w:sz="0" w:space="0" w:color="auto"/>
        <w:right w:val="none" w:sz="0" w:space="0" w:color="auto"/>
      </w:divBdr>
    </w:div>
    <w:div w:id="118961480">
      <w:bodyDiv w:val="1"/>
      <w:marLeft w:val="0"/>
      <w:marRight w:val="0"/>
      <w:marTop w:val="0"/>
      <w:marBottom w:val="0"/>
      <w:divBdr>
        <w:top w:val="none" w:sz="0" w:space="0" w:color="auto"/>
        <w:left w:val="none" w:sz="0" w:space="0" w:color="auto"/>
        <w:bottom w:val="none" w:sz="0" w:space="0" w:color="auto"/>
        <w:right w:val="none" w:sz="0" w:space="0" w:color="auto"/>
      </w:divBdr>
    </w:div>
    <w:div w:id="132799587">
      <w:bodyDiv w:val="1"/>
      <w:marLeft w:val="0"/>
      <w:marRight w:val="0"/>
      <w:marTop w:val="0"/>
      <w:marBottom w:val="0"/>
      <w:divBdr>
        <w:top w:val="none" w:sz="0" w:space="0" w:color="auto"/>
        <w:left w:val="none" w:sz="0" w:space="0" w:color="auto"/>
        <w:bottom w:val="none" w:sz="0" w:space="0" w:color="auto"/>
        <w:right w:val="none" w:sz="0" w:space="0" w:color="auto"/>
      </w:divBdr>
    </w:div>
    <w:div w:id="229510524">
      <w:bodyDiv w:val="1"/>
      <w:marLeft w:val="0"/>
      <w:marRight w:val="0"/>
      <w:marTop w:val="0"/>
      <w:marBottom w:val="0"/>
      <w:divBdr>
        <w:top w:val="none" w:sz="0" w:space="0" w:color="auto"/>
        <w:left w:val="none" w:sz="0" w:space="0" w:color="auto"/>
        <w:bottom w:val="none" w:sz="0" w:space="0" w:color="auto"/>
        <w:right w:val="none" w:sz="0" w:space="0" w:color="auto"/>
      </w:divBdr>
    </w:div>
    <w:div w:id="269242370">
      <w:bodyDiv w:val="1"/>
      <w:marLeft w:val="0"/>
      <w:marRight w:val="0"/>
      <w:marTop w:val="0"/>
      <w:marBottom w:val="0"/>
      <w:divBdr>
        <w:top w:val="none" w:sz="0" w:space="0" w:color="auto"/>
        <w:left w:val="none" w:sz="0" w:space="0" w:color="auto"/>
        <w:bottom w:val="none" w:sz="0" w:space="0" w:color="auto"/>
        <w:right w:val="none" w:sz="0" w:space="0" w:color="auto"/>
      </w:divBdr>
    </w:div>
    <w:div w:id="454641143">
      <w:bodyDiv w:val="1"/>
      <w:marLeft w:val="0"/>
      <w:marRight w:val="0"/>
      <w:marTop w:val="0"/>
      <w:marBottom w:val="0"/>
      <w:divBdr>
        <w:top w:val="none" w:sz="0" w:space="0" w:color="auto"/>
        <w:left w:val="none" w:sz="0" w:space="0" w:color="auto"/>
        <w:bottom w:val="none" w:sz="0" w:space="0" w:color="auto"/>
        <w:right w:val="none" w:sz="0" w:space="0" w:color="auto"/>
      </w:divBdr>
    </w:div>
    <w:div w:id="495070879">
      <w:bodyDiv w:val="1"/>
      <w:marLeft w:val="0"/>
      <w:marRight w:val="0"/>
      <w:marTop w:val="0"/>
      <w:marBottom w:val="0"/>
      <w:divBdr>
        <w:top w:val="none" w:sz="0" w:space="0" w:color="auto"/>
        <w:left w:val="none" w:sz="0" w:space="0" w:color="auto"/>
        <w:bottom w:val="none" w:sz="0" w:space="0" w:color="auto"/>
        <w:right w:val="none" w:sz="0" w:space="0" w:color="auto"/>
      </w:divBdr>
    </w:div>
    <w:div w:id="507797042">
      <w:bodyDiv w:val="1"/>
      <w:marLeft w:val="0"/>
      <w:marRight w:val="0"/>
      <w:marTop w:val="0"/>
      <w:marBottom w:val="0"/>
      <w:divBdr>
        <w:top w:val="none" w:sz="0" w:space="0" w:color="auto"/>
        <w:left w:val="none" w:sz="0" w:space="0" w:color="auto"/>
        <w:bottom w:val="none" w:sz="0" w:space="0" w:color="auto"/>
        <w:right w:val="none" w:sz="0" w:space="0" w:color="auto"/>
      </w:divBdr>
    </w:div>
    <w:div w:id="512573500">
      <w:bodyDiv w:val="1"/>
      <w:marLeft w:val="0"/>
      <w:marRight w:val="0"/>
      <w:marTop w:val="0"/>
      <w:marBottom w:val="0"/>
      <w:divBdr>
        <w:top w:val="none" w:sz="0" w:space="0" w:color="auto"/>
        <w:left w:val="none" w:sz="0" w:space="0" w:color="auto"/>
        <w:bottom w:val="none" w:sz="0" w:space="0" w:color="auto"/>
        <w:right w:val="none" w:sz="0" w:space="0" w:color="auto"/>
      </w:divBdr>
      <w:divsChild>
        <w:div w:id="1385254645">
          <w:marLeft w:val="360"/>
          <w:marRight w:val="0"/>
          <w:marTop w:val="200"/>
          <w:marBottom w:val="0"/>
          <w:divBdr>
            <w:top w:val="none" w:sz="0" w:space="0" w:color="auto"/>
            <w:left w:val="none" w:sz="0" w:space="0" w:color="auto"/>
            <w:bottom w:val="none" w:sz="0" w:space="0" w:color="auto"/>
            <w:right w:val="none" w:sz="0" w:space="0" w:color="auto"/>
          </w:divBdr>
        </w:div>
      </w:divsChild>
    </w:div>
    <w:div w:id="557863108">
      <w:bodyDiv w:val="1"/>
      <w:marLeft w:val="0"/>
      <w:marRight w:val="0"/>
      <w:marTop w:val="0"/>
      <w:marBottom w:val="0"/>
      <w:divBdr>
        <w:top w:val="none" w:sz="0" w:space="0" w:color="auto"/>
        <w:left w:val="none" w:sz="0" w:space="0" w:color="auto"/>
        <w:bottom w:val="none" w:sz="0" w:space="0" w:color="auto"/>
        <w:right w:val="none" w:sz="0" w:space="0" w:color="auto"/>
      </w:divBdr>
    </w:div>
    <w:div w:id="818963944">
      <w:bodyDiv w:val="1"/>
      <w:marLeft w:val="0"/>
      <w:marRight w:val="0"/>
      <w:marTop w:val="0"/>
      <w:marBottom w:val="0"/>
      <w:divBdr>
        <w:top w:val="none" w:sz="0" w:space="0" w:color="auto"/>
        <w:left w:val="none" w:sz="0" w:space="0" w:color="auto"/>
        <w:bottom w:val="none" w:sz="0" w:space="0" w:color="auto"/>
        <w:right w:val="none" w:sz="0" w:space="0" w:color="auto"/>
      </w:divBdr>
    </w:div>
    <w:div w:id="891694830">
      <w:bodyDiv w:val="1"/>
      <w:marLeft w:val="0"/>
      <w:marRight w:val="0"/>
      <w:marTop w:val="0"/>
      <w:marBottom w:val="0"/>
      <w:divBdr>
        <w:top w:val="none" w:sz="0" w:space="0" w:color="auto"/>
        <w:left w:val="none" w:sz="0" w:space="0" w:color="auto"/>
        <w:bottom w:val="none" w:sz="0" w:space="0" w:color="auto"/>
        <w:right w:val="none" w:sz="0" w:space="0" w:color="auto"/>
      </w:divBdr>
    </w:div>
    <w:div w:id="948318905">
      <w:bodyDiv w:val="1"/>
      <w:marLeft w:val="0"/>
      <w:marRight w:val="0"/>
      <w:marTop w:val="0"/>
      <w:marBottom w:val="0"/>
      <w:divBdr>
        <w:top w:val="none" w:sz="0" w:space="0" w:color="auto"/>
        <w:left w:val="none" w:sz="0" w:space="0" w:color="auto"/>
        <w:bottom w:val="none" w:sz="0" w:space="0" w:color="auto"/>
        <w:right w:val="none" w:sz="0" w:space="0" w:color="auto"/>
      </w:divBdr>
    </w:div>
    <w:div w:id="1000079660">
      <w:bodyDiv w:val="1"/>
      <w:marLeft w:val="0"/>
      <w:marRight w:val="0"/>
      <w:marTop w:val="0"/>
      <w:marBottom w:val="0"/>
      <w:divBdr>
        <w:top w:val="none" w:sz="0" w:space="0" w:color="auto"/>
        <w:left w:val="none" w:sz="0" w:space="0" w:color="auto"/>
        <w:bottom w:val="none" w:sz="0" w:space="0" w:color="auto"/>
        <w:right w:val="none" w:sz="0" w:space="0" w:color="auto"/>
      </w:divBdr>
      <w:divsChild>
        <w:div w:id="1319917269">
          <w:marLeft w:val="274"/>
          <w:marRight w:val="0"/>
          <w:marTop w:val="0"/>
          <w:marBottom w:val="0"/>
          <w:divBdr>
            <w:top w:val="none" w:sz="0" w:space="0" w:color="auto"/>
            <w:left w:val="none" w:sz="0" w:space="0" w:color="auto"/>
            <w:bottom w:val="none" w:sz="0" w:space="0" w:color="auto"/>
            <w:right w:val="none" w:sz="0" w:space="0" w:color="auto"/>
          </w:divBdr>
        </w:div>
      </w:divsChild>
    </w:div>
    <w:div w:id="1023242664">
      <w:bodyDiv w:val="1"/>
      <w:marLeft w:val="0"/>
      <w:marRight w:val="0"/>
      <w:marTop w:val="0"/>
      <w:marBottom w:val="0"/>
      <w:divBdr>
        <w:top w:val="none" w:sz="0" w:space="0" w:color="auto"/>
        <w:left w:val="none" w:sz="0" w:space="0" w:color="auto"/>
        <w:bottom w:val="none" w:sz="0" w:space="0" w:color="auto"/>
        <w:right w:val="none" w:sz="0" w:space="0" w:color="auto"/>
      </w:divBdr>
    </w:div>
    <w:div w:id="1025789961">
      <w:bodyDiv w:val="1"/>
      <w:marLeft w:val="0"/>
      <w:marRight w:val="0"/>
      <w:marTop w:val="0"/>
      <w:marBottom w:val="0"/>
      <w:divBdr>
        <w:top w:val="none" w:sz="0" w:space="0" w:color="auto"/>
        <w:left w:val="none" w:sz="0" w:space="0" w:color="auto"/>
        <w:bottom w:val="none" w:sz="0" w:space="0" w:color="auto"/>
        <w:right w:val="none" w:sz="0" w:space="0" w:color="auto"/>
      </w:divBdr>
    </w:div>
    <w:div w:id="1026053907">
      <w:bodyDiv w:val="1"/>
      <w:marLeft w:val="0"/>
      <w:marRight w:val="0"/>
      <w:marTop w:val="0"/>
      <w:marBottom w:val="0"/>
      <w:divBdr>
        <w:top w:val="none" w:sz="0" w:space="0" w:color="auto"/>
        <w:left w:val="none" w:sz="0" w:space="0" w:color="auto"/>
        <w:bottom w:val="none" w:sz="0" w:space="0" w:color="auto"/>
        <w:right w:val="none" w:sz="0" w:space="0" w:color="auto"/>
      </w:divBdr>
    </w:div>
    <w:div w:id="1081828261">
      <w:bodyDiv w:val="1"/>
      <w:marLeft w:val="0"/>
      <w:marRight w:val="0"/>
      <w:marTop w:val="0"/>
      <w:marBottom w:val="0"/>
      <w:divBdr>
        <w:top w:val="none" w:sz="0" w:space="0" w:color="auto"/>
        <w:left w:val="none" w:sz="0" w:space="0" w:color="auto"/>
        <w:bottom w:val="none" w:sz="0" w:space="0" w:color="auto"/>
        <w:right w:val="none" w:sz="0" w:space="0" w:color="auto"/>
      </w:divBdr>
      <w:divsChild>
        <w:div w:id="47150500">
          <w:marLeft w:val="360"/>
          <w:marRight w:val="0"/>
          <w:marTop w:val="200"/>
          <w:marBottom w:val="0"/>
          <w:divBdr>
            <w:top w:val="none" w:sz="0" w:space="0" w:color="auto"/>
            <w:left w:val="none" w:sz="0" w:space="0" w:color="auto"/>
            <w:bottom w:val="none" w:sz="0" w:space="0" w:color="auto"/>
            <w:right w:val="none" w:sz="0" w:space="0" w:color="auto"/>
          </w:divBdr>
        </w:div>
      </w:divsChild>
    </w:div>
    <w:div w:id="1093823562">
      <w:bodyDiv w:val="1"/>
      <w:marLeft w:val="0"/>
      <w:marRight w:val="0"/>
      <w:marTop w:val="0"/>
      <w:marBottom w:val="0"/>
      <w:divBdr>
        <w:top w:val="none" w:sz="0" w:space="0" w:color="auto"/>
        <w:left w:val="none" w:sz="0" w:space="0" w:color="auto"/>
        <w:bottom w:val="none" w:sz="0" w:space="0" w:color="auto"/>
        <w:right w:val="none" w:sz="0" w:space="0" w:color="auto"/>
      </w:divBdr>
      <w:divsChild>
        <w:div w:id="2068214760">
          <w:marLeft w:val="360"/>
          <w:marRight w:val="0"/>
          <w:marTop w:val="200"/>
          <w:marBottom w:val="0"/>
          <w:divBdr>
            <w:top w:val="none" w:sz="0" w:space="0" w:color="auto"/>
            <w:left w:val="none" w:sz="0" w:space="0" w:color="auto"/>
            <w:bottom w:val="none" w:sz="0" w:space="0" w:color="auto"/>
            <w:right w:val="none" w:sz="0" w:space="0" w:color="auto"/>
          </w:divBdr>
        </w:div>
      </w:divsChild>
    </w:div>
    <w:div w:id="1236622972">
      <w:bodyDiv w:val="1"/>
      <w:marLeft w:val="0"/>
      <w:marRight w:val="0"/>
      <w:marTop w:val="0"/>
      <w:marBottom w:val="0"/>
      <w:divBdr>
        <w:top w:val="none" w:sz="0" w:space="0" w:color="auto"/>
        <w:left w:val="none" w:sz="0" w:space="0" w:color="auto"/>
        <w:bottom w:val="none" w:sz="0" w:space="0" w:color="auto"/>
        <w:right w:val="none" w:sz="0" w:space="0" w:color="auto"/>
      </w:divBdr>
    </w:div>
    <w:div w:id="1395734405">
      <w:bodyDiv w:val="1"/>
      <w:marLeft w:val="0"/>
      <w:marRight w:val="0"/>
      <w:marTop w:val="0"/>
      <w:marBottom w:val="0"/>
      <w:divBdr>
        <w:top w:val="none" w:sz="0" w:space="0" w:color="auto"/>
        <w:left w:val="none" w:sz="0" w:space="0" w:color="auto"/>
        <w:bottom w:val="none" w:sz="0" w:space="0" w:color="auto"/>
        <w:right w:val="none" w:sz="0" w:space="0" w:color="auto"/>
      </w:divBdr>
    </w:div>
    <w:div w:id="1549606942">
      <w:bodyDiv w:val="1"/>
      <w:marLeft w:val="0"/>
      <w:marRight w:val="0"/>
      <w:marTop w:val="0"/>
      <w:marBottom w:val="0"/>
      <w:divBdr>
        <w:top w:val="none" w:sz="0" w:space="0" w:color="auto"/>
        <w:left w:val="none" w:sz="0" w:space="0" w:color="auto"/>
        <w:bottom w:val="none" w:sz="0" w:space="0" w:color="auto"/>
        <w:right w:val="none" w:sz="0" w:space="0" w:color="auto"/>
      </w:divBdr>
    </w:div>
    <w:div w:id="2034455033">
      <w:bodyDiv w:val="1"/>
      <w:marLeft w:val="0"/>
      <w:marRight w:val="0"/>
      <w:marTop w:val="0"/>
      <w:marBottom w:val="0"/>
      <w:divBdr>
        <w:top w:val="none" w:sz="0" w:space="0" w:color="auto"/>
        <w:left w:val="none" w:sz="0" w:space="0" w:color="auto"/>
        <w:bottom w:val="none" w:sz="0" w:space="0" w:color="auto"/>
        <w:right w:val="none" w:sz="0" w:space="0" w:color="auto"/>
      </w:divBdr>
    </w:div>
    <w:div w:id="211420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omments" Target="comments.xml"/><Relationship Id="rId29" Type="http://schemas.openxmlformats.org/officeDocument/2006/relationships/hyperlink" Target="http://www.firstsolar.com/~/media/documents/data-sheets/products/module%20data%20sheet/pd-5-401-03_series3black-4.ash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homerenergy.com/pdf/hydrostor-whitepaper-11-4-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CA3E6-3CF5-4E53-A436-73963C1F5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16</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Cao</dc:creator>
  <cp:keywords/>
  <dc:description/>
  <cp:lastModifiedBy>Yang Cao</cp:lastModifiedBy>
  <cp:revision>11</cp:revision>
  <dcterms:created xsi:type="dcterms:W3CDTF">2015-05-20T00:22:00Z</dcterms:created>
  <dcterms:modified xsi:type="dcterms:W3CDTF">2015-05-20T15:38:00Z</dcterms:modified>
</cp:coreProperties>
</file>